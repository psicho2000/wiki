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EF7" w:rsidRDefault="00160A18" w:rsidP="00160A18">
      <w:pPr>
        <w:pStyle w:val="berschrift1"/>
      </w:pPr>
      <w:proofErr w:type="spellStart"/>
      <w:r>
        <w:t>Beans</w:t>
      </w:r>
      <w:proofErr w:type="spellEnd"/>
    </w:p>
    <w:p w:rsidR="00FF6664" w:rsidRPr="00FF6664" w:rsidRDefault="00FF6664" w:rsidP="00FF6664">
      <w:pPr>
        <w:pStyle w:val="berschrift2"/>
      </w:pPr>
      <w:r>
        <w:t>Definition</w:t>
      </w:r>
    </w:p>
    <w:p w:rsidR="00960970" w:rsidRDefault="00960970" w:rsidP="00960970">
      <w:pPr>
        <w:pStyle w:val="Listenabsatz"/>
        <w:numPr>
          <w:ilvl w:val="0"/>
          <w:numId w:val="1"/>
        </w:numPr>
      </w:pPr>
      <w:r>
        <w:t xml:space="preserve">Öffentlicher parameterloser </w:t>
      </w:r>
      <w:proofErr w:type="spellStart"/>
      <w:r>
        <w:t>Konstruktor</w:t>
      </w:r>
      <w:proofErr w:type="spellEnd"/>
    </w:p>
    <w:p w:rsidR="00960970" w:rsidRDefault="00960970" w:rsidP="00960970">
      <w:pPr>
        <w:pStyle w:val="Listenabsatz"/>
        <w:numPr>
          <w:ilvl w:val="0"/>
          <w:numId w:val="1"/>
        </w:numPr>
      </w:pPr>
      <w:proofErr w:type="spellStart"/>
      <w:r>
        <w:t>Serialisierbar</w:t>
      </w:r>
      <w:proofErr w:type="spellEnd"/>
    </w:p>
    <w:p w:rsidR="00960970" w:rsidRDefault="00960970" w:rsidP="00960970">
      <w:pPr>
        <w:pStyle w:val="Listenabsatz"/>
        <w:numPr>
          <w:ilvl w:val="0"/>
          <w:numId w:val="1"/>
        </w:numPr>
      </w:pPr>
      <w:r>
        <w:t>Öffentliche Zugriffsmethoden</w:t>
      </w:r>
    </w:p>
    <w:p w:rsidR="00A0546F" w:rsidRDefault="00AC356E" w:rsidP="00AC356E">
      <w:pPr>
        <w:pStyle w:val="Listenabsatz"/>
        <w:numPr>
          <w:ilvl w:val="1"/>
          <w:numId w:val="1"/>
        </w:numPr>
      </w:pPr>
      <w:proofErr w:type="spellStart"/>
      <w:r>
        <w:t>getFoo</w:t>
      </w:r>
      <w:proofErr w:type="spellEnd"/>
      <w:r w:rsidR="00765E14">
        <w:t>()</w:t>
      </w:r>
      <w:r>
        <w:t xml:space="preserve">, </w:t>
      </w:r>
      <w:proofErr w:type="spellStart"/>
      <w:r>
        <w:t>setFoo</w:t>
      </w:r>
      <w:proofErr w:type="spellEnd"/>
      <w:r w:rsidR="00765E14">
        <w:t>(</w:t>
      </w:r>
      <w:proofErr w:type="spellStart"/>
      <w:r w:rsidR="00A0546F">
        <w:t>xxx</w:t>
      </w:r>
      <w:proofErr w:type="spellEnd"/>
      <w:r w:rsidR="00765E14">
        <w:t>)</w:t>
      </w:r>
    </w:p>
    <w:p w:rsidR="00AC356E" w:rsidRDefault="00A0546F" w:rsidP="00AC356E">
      <w:pPr>
        <w:pStyle w:val="Listenabsatz"/>
        <w:numPr>
          <w:ilvl w:val="1"/>
          <w:numId w:val="1"/>
        </w:numPr>
      </w:pPr>
      <w:proofErr w:type="spellStart"/>
      <w:r>
        <w:t>Booleans</w:t>
      </w:r>
      <w:proofErr w:type="spellEnd"/>
      <w:r>
        <w:t xml:space="preserve">: </w:t>
      </w:r>
      <w:proofErr w:type="spellStart"/>
      <w:r w:rsidR="00AC356E">
        <w:t>isFoo</w:t>
      </w:r>
      <w:proofErr w:type="spellEnd"/>
      <w:r w:rsidR="00765E14">
        <w:t>()</w:t>
      </w:r>
    </w:p>
    <w:p w:rsidR="00A0546F" w:rsidRDefault="00A0546F" w:rsidP="00AC356E">
      <w:pPr>
        <w:pStyle w:val="Listenabsatz"/>
        <w:numPr>
          <w:ilvl w:val="1"/>
          <w:numId w:val="1"/>
        </w:numPr>
      </w:pPr>
      <w:r>
        <w:t xml:space="preserve">Indizierte Eigenschaften: </w:t>
      </w:r>
      <w:r w:rsidR="003C6DB1">
        <w:t>je einen Getter/Setter für Gesamtheit und für best. Index</w:t>
      </w:r>
    </w:p>
    <w:p w:rsidR="00FF6664" w:rsidRDefault="0030470B" w:rsidP="00FF6664">
      <w:pPr>
        <w:pStyle w:val="berschrift2"/>
      </w:pPr>
      <w:r>
        <w:t>Verwendung</w:t>
      </w:r>
    </w:p>
    <w:p w:rsidR="0030470B" w:rsidRDefault="005B1249" w:rsidP="005B1249">
      <w:pPr>
        <w:pStyle w:val="Listenabsatz"/>
        <w:numPr>
          <w:ilvl w:val="0"/>
          <w:numId w:val="2"/>
        </w:numPr>
      </w:pPr>
      <w:r>
        <w:t>einfache Instanziierung von GUI-Klassen (AWT, Swing) zur Übertragung mittel RMI</w:t>
      </w:r>
    </w:p>
    <w:p w:rsidR="0008425C" w:rsidRDefault="0008425C" w:rsidP="005B1249">
      <w:pPr>
        <w:pStyle w:val="Listenabsatz"/>
        <w:numPr>
          <w:ilvl w:val="0"/>
          <w:numId w:val="2"/>
        </w:numPr>
      </w:pPr>
      <w:r>
        <w:t>Container zur Datenübertragung</w:t>
      </w:r>
    </w:p>
    <w:p w:rsidR="00864C68" w:rsidRDefault="00864C68" w:rsidP="005B1249">
      <w:pPr>
        <w:pStyle w:val="Listenabsatz"/>
        <w:numPr>
          <w:ilvl w:val="0"/>
          <w:numId w:val="2"/>
        </w:numPr>
      </w:pPr>
      <w:r>
        <w:t xml:space="preserve">Datenobjekte für </w:t>
      </w:r>
      <w:proofErr w:type="spellStart"/>
      <w:r>
        <w:t>Persistenzframework</w:t>
      </w:r>
      <w:r w:rsidR="007A25B5">
        <w:t>s</w:t>
      </w:r>
      <w:proofErr w:type="spellEnd"/>
    </w:p>
    <w:p w:rsidR="00E279E6" w:rsidRDefault="00E279E6" w:rsidP="00E279E6">
      <w:pPr>
        <w:pStyle w:val="berschrift1"/>
      </w:pPr>
      <w:r>
        <w:t>Design Patterns</w:t>
      </w:r>
      <w:r w:rsidR="000A4068">
        <w:t xml:space="preserve"> (</w:t>
      </w:r>
      <w:proofErr w:type="spellStart"/>
      <w:r w:rsidR="000A4068">
        <w:t>GoF</w:t>
      </w:r>
      <w:proofErr w:type="spellEnd"/>
      <w:r w:rsidR="000A4068">
        <w:t>)</w:t>
      </w:r>
    </w:p>
    <w:p w:rsidR="000A4068" w:rsidRDefault="00DA30FD" w:rsidP="000A4068">
      <w:hyperlink r:id="rId5" w:history="1">
        <w:r w:rsidR="000A4068" w:rsidRPr="000A4068">
          <w:rPr>
            <w:rStyle w:val="Hyperlink"/>
          </w:rPr>
          <w:t>http://en.wikipedia.org/wiki/Design_Patterns</w:t>
        </w:r>
      </w:hyperlink>
    </w:p>
    <w:p w:rsidR="00E769B9" w:rsidRDefault="00DA30FD" w:rsidP="000A4068">
      <w:hyperlink r:id="rId6" w:history="1">
        <w:r w:rsidR="00E769B9" w:rsidRPr="00E769B9">
          <w:rPr>
            <w:rStyle w:val="Hyperlink"/>
          </w:rPr>
          <w:t>http://en.wikipedia.org/wiki/Software_design_pattern</w:t>
        </w:r>
      </w:hyperlink>
    </w:p>
    <w:tbl>
      <w:tblPr>
        <w:tblStyle w:val="Tabellengitternetz"/>
        <w:tblW w:w="9747" w:type="dxa"/>
        <w:tblLook w:val="04A0"/>
      </w:tblPr>
      <w:tblGrid>
        <w:gridCol w:w="1668"/>
        <w:gridCol w:w="6095"/>
        <w:gridCol w:w="1984"/>
      </w:tblGrid>
      <w:tr w:rsidR="000F1F20" w:rsidTr="00F55063">
        <w:tc>
          <w:tcPr>
            <w:tcW w:w="1668" w:type="dxa"/>
          </w:tcPr>
          <w:p w:rsidR="000F1F20" w:rsidRDefault="000F1F20" w:rsidP="00004CBF">
            <w:r w:rsidRPr="009D10FE">
              <w:rPr>
                <w:b/>
                <w:shd w:val="clear" w:color="auto" w:fill="BFBFBF" w:themeFill="background1" w:themeFillShade="BF"/>
              </w:rPr>
              <w:t>V</w:t>
            </w:r>
            <w:r>
              <w:t>orlesung</w:t>
            </w:r>
          </w:p>
        </w:tc>
        <w:tc>
          <w:tcPr>
            <w:tcW w:w="6095" w:type="dxa"/>
          </w:tcPr>
          <w:p w:rsidR="00004CBF" w:rsidRPr="00A95AA7" w:rsidRDefault="000F1F20" w:rsidP="00004CBF">
            <w:pPr>
              <w:rPr>
                <w:lang w:val="en-US"/>
              </w:rPr>
            </w:pPr>
            <w:proofErr w:type="spellStart"/>
            <w:r w:rsidRPr="00A95AA7">
              <w:rPr>
                <w:b/>
                <w:shd w:val="clear" w:color="auto" w:fill="BFBFBF" w:themeFill="background1" w:themeFillShade="BF"/>
                <w:lang w:val="en-US"/>
              </w:rPr>
              <w:t>G</w:t>
            </w:r>
            <w:r w:rsidRPr="00A95AA7">
              <w:rPr>
                <w:lang w:val="en-US"/>
              </w:rPr>
              <w:t>oF</w:t>
            </w:r>
            <w:proofErr w:type="spellEnd"/>
            <w:r w:rsidR="00004CBF" w:rsidRPr="00A95AA7">
              <w:rPr>
                <w:lang w:val="en-US"/>
              </w:rPr>
              <w:t xml:space="preserve"> (Design Patterns:</w:t>
            </w:r>
          </w:p>
          <w:p w:rsidR="000F1F20" w:rsidRPr="00A95AA7" w:rsidRDefault="00004CBF" w:rsidP="00004CBF">
            <w:pPr>
              <w:rPr>
                <w:lang w:val="en-US"/>
              </w:rPr>
            </w:pPr>
            <w:r w:rsidRPr="00A95AA7">
              <w:rPr>
                <w:lang w:val="en-US"/>
              </w:rPr>
              <w:t>Elements of Reusable Object-Oriented Software)</w:t>
            </w:r>
          </w:p>
        </w:tc>
        <w:tc>
          <w:tcPr>
            <w:tcW w:w="1984" w:type="dxa"/>
          </w:tcPr>
          <w:p w:rsidR="000F1F20" w:rsidRDefault="000F1F20" w:rsidP="000A4068">
            <w:r w:rsidRPr="009D10FE">
              <w:rPr>
                <w:b/>
                <w:shd w:val="clear" w:color="auto" w:fill="BFBFBF" w:themeFill="background1" w:themeFillShade="BF"/>
              </w:rPr>
              <w:t>C</w:t>
            </w:r>
            <w:r>
              <w:t xml:space="preserve">ode </w:t>
            </w:r>
            <w:proofErr w:type="spellStart"/>
            <w:r>
              <w:t>Complete</w:t>
            </w:r>
            <w:proofErr w:type="spellEnd"/>
            <w:r w:rsidR="00610B61">
              <w:t xml:space="preserve"> (</w:t>
            </w:r>
            <w:r w:rsidR="00610B61" w:rsidRPr="00610B61">
              <w:t xml:space="preserve">Steve </w:t>
            </w:r>
            <w:proofErr w:type="spellStart"/>
            <w:r w:rsidR="00610B61" w:rsidRPr="00610B61">
              <w:t>McConnell</w:t>
            </w:r>
            <w:proofErr w:type="spellEnd"/>
            <w:r w:rsidR="00610B61">
              <w:t>)</w:t>
            </w:r>
          </w:p>
        </w:tc>
      </w:tr>
    </w:tbl>
    <w:p w:rsidR="00E279E6" w:rsidRDefault="000A4068" w:rsidP="000A4068">
      <w:pPr>
        <w:pStyle w:val="berschrift2"/>
      </w:pPr>
      <w:proofErr w:type="spellStart"/>
      <w:r>
        <w:t>Creational</w:t>
      </w:r>
      <w:proofErr w:type="spellEnd"/>
    </w:p>
    <w:tbl>
      <w:tblPr>
        <w:tblStyle w:val="Tabellengitternetz"/>
        <w:tblW w:w="9747" w:type="dxa"/>
        <w:tblLook w:val="04A0"/>
      </w:tblPr>
      <w:tblGrid>
        <w:gridCol w:w="1611"/>
        <w:gridCol w:w="7094"/>
        <w:gridCol w:w="347"/>
        <w:gridCol w:w="357"/>
        <w:gridCol w:w="338"/>
      </w:tblGrid>
      <w:tr w:rsidR="00004CBF" w:rsidTr="009D10FE">
        <w:tc>
          <w:tcPr>
            <w:tcW w:w="1627" w:type="dxa"/>
            <w:shd w:val="clear" w:color="auto" w:fill="BFBFBF" w:themeFill="background1" w:themeFillShade="BF"/>
          </w:tcPr>
          <w:p w:rsidR="00004CBF" w:rsidRPr="009D10FE" w:rsidRDefault="00004CBF" w:rsidP="00530078">
            <w:pPr>
              <w:rPr>
                <w:b/>
              </w:rPr>
            </w:pPr>
            <w:r w:rsidRPr="009D10FE">
              <w:rPr>
                <w:b/>
              </w:rPr>
              <w:t>Pattern</w:t>
            </w:r>
          </w:p>
        </w:tc>
        <w:tc>
          <w:tcPr>
            <w:tcW w:w="7270" w:type="dxa"/>
            <w:shd w:val="clear" w:color="auto" w:fill="BFBFBF" w:themeFill="background1" w:themeFillShade="BF"/>
          </w:tcPr>
          <w:p w:rsidR="00004CBF" w:rsidRPr="009D10FE" w:rsidRDefault="00004CBF" w:rsidP="003D0CCA">
            <w:pPr>
              <w:rPr>
                <w:b/>
              </w:rPr>
            </w:pPr>
            <w:r w:rsidRPr="009D10FE">
              <w:rPr>
                <w:b/>
              </w:rPr>
              <w:t>Description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004CBF" w:rsidRPr="009D10FE" w:rsidRDefault="00004CBF" w:rsidP="003D0CCA">
            <w:pPr>
              <w:rPr>
                <w:b/>
              </w:rPr>
            </w:pPr>
            <w:r w:rsidRPr="009D10FE">
              <w:rPr>
                <w:b/>
              </w:rPr>
              <w:t>V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004CBF" w:rsidRPr="009D10FE" w:rsidRDefault="00004CBF" w:rsidP="003D0CCA">
            <w:pPr>
              <w:rPr>
                <w:b/>
              </w:rPr>
            </w:pPr>
            <w:r w:rsidRPr="009D10FE">
              <w:rPr>
                <w:b/>
              </w:rPr>
              <w:t>G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004CBF" w:rsidRPr="009D10FE" w:rsidRDefault="00004CBF" w:rsidP="003D0CCA">
            <w:pPr>
              <w:rPr>
                <w:b/>
              </w:rPr>
            </w:pPr>
            <w:r w:rsidRPr="009D10FE">
              <w:rPr>
                <w:b/>
              </w:rPr>
              <w:t>C</w:t>
            </w:r>
          </w:p>
        </w:tc>
      </w:tr>
      <w:tr w:rsidR="00004CBF" w:rsidTr="00004CBF">
        <w:tc>
          <w:tcPr>
            <w:tcW w:w="1627" w:type="dxa"/>
          </w:tcPr>
          <w:p w:rsidR="00004CBF" w:rsidRPr="0091470A" w:rsidRDefault="00004CBF" w:rsidP="00530078">
            <w:r w:rsidRPr="0091470A">
              <w:t xml:space="preserve">Abstract </w:t>
            </w:r>
            <w:proofErr w:type="spellStart"/>
            <w:r w:rsidRPr="0091470A">
              <w:t>factory</w:t>
            </w:r>
            <w:proofErr w:type="spellEnd"/>
          </w:p>
        </w:tc>
        <w:tc>
          <w:tcPr>
            <w:tcW w:w="7270" w:type="dxa"/>
          </w:tcPr>
          <w:p w:rsidR="00004CBF" w:rsidRPr="00A95AA7" w:rsidRDefault="00004CBF" w:rsidP="003D0CCA">
            <w:pPr>
              <w:rPr>
                <w:lang w:val="en-US"/>
              </w:rPr>
            </w:pPr>
            <w:r w:rsidRPr="00A95AA7">
              <w:rPr>
                <w:lang w:val="en-US"/>
              </w:rPr>
              <w:t>Provide an interface for creating families of related or dependent objects without specifying their concrete classes.</w:t>
            </w:r>
          </w:p>
        </w:tc>
        <w:tc>
          <w:tcPr>
            <w:tcW w:w="283" w:type="dxa"/>
          </w:tcPr>
          <w:p w:rsidR="00004CBF" w:rsidRPr="00D867A7" w:rsidRDefault="00D867A7" w:rsidP="003D0CCA">
            <w:pPr>
              <w:rPr>
                <w:b/>
              </w:rPr>
            </w:pPr>
            <w:r w:rsidRPr="00D867A7">
              <w:rPr>
                <w:b/>
              </w:rPr>
              <w:t>X</w:t>
            </w:r>
          </w:p>
        </w:tc>
        <w:tc>
          <w:tcPr>
            <w:tcW w:w="284" w:type="dxa"/>
          </w:tcPr>
          <w:p w:rsidR="00004CBF" w:rsidRPr="00A8463A" w:rsidRDefault="00A8463A" w:rsidP="003D0CCA">
            <w:pPr>
              <w:rPr>
                <w:b/>
              </w:rPr>
            </w:pPr>
            <w:r w:rsidRPr="00A8463A">
              <w:rPr>
                <w:b/>
              </w:rPr>
              <w:t>X</w:t>
            </w:r>
          </w:p>
        </w:tc>
        <w:tc>
          <w:tcPr>
            <w:tcW w:w="283" w:type="dxa"/>
          </w:tcPr>
          <w:p w:rsidR="00004CBF" w:rsidRPr="00F64EC8" w:rsidRDefault="001B7616" w:rsidP="003D0CCA">
            <w:r w:rsidRPr="00A8463A">
              <w:rPr>
                <w:b/>
              </w:rPr>
              <w:t>X</w:t>
            </w:r>
          </w:p>
        </w:tc>
      </w:tr>
      <w:tr w:rsidR="00004CBF" w:rsidTr="00004CBF">
        <w:tc>
          <w:tcPr>
            <w:tcW w:w="1627" w:type="dxa"/>
          </w:tcPr>
          <w:p w:rsidR="00004CBF" w:rsidRPr="0091470A" w:rsidRDefault="00004CBF" w:rsidP="00530078">
            <w:proofErr w:type="spellStart"/>
            <w:r w:rsidRPr="0091470A">
              <w:t>Builder</w:t>
            </w:r>
            <w:proofErr w:type="spellEnd"/>
          </w:p>
        </w:tc>
        <w:tc>
          <w:tcPr>
            <w:tcW w:w="7270" w:type="dxa"/>
          </w:tcPr>
          <w:p w:rsidR="00004CBF" w:rsidRPr="00A95AA7" w:rsidRDefault="00004CBF" w:rsidP="003D0CCA">
            <w:pPr>
              <w:rPr>
                <w:lang w:val="en-US"/>
              </w:rPr>
            </w:pPr>
            <w:r w:rsidRPr="00A95AA7">
              <w:rPr>
                <w:lang w:val="en-US"/>
              </w:rPr>
              <w:t>Separate the construction of a complex object from its representation, allowing the same construction process to create various representations.</w:t>
            </w:r>
          </w:p>
        </w:tc>
        <w:tc>
          <w:tcPr>
            <w:tcW w:w="283" w:type="dxa"/>
          </w:tcPr>
          <w:p w:rsidR="00004CBF" w:rsidRPr="00F64EC8" w:rsidRDefault="00562E2C" w:rsidP="003D0CCA">
            <w:r w:rsidRPr="00D867A7">
              <w:rPr>
                <w:b/>
              </w:rPr>
              <w:t>X</w:t>
            </w:r>
          </w:p>
        </w:tc>
        <w:tc>
          <w:tcPr>
            <w:tcW w:w="284" w:type="dxa"/>
          </w:tcPr>
          <w:p w:rsidR="00004CBF" w:rsidRPr="00F64EC8" w:rsidRDefault="00A8463A" w:rsidP="003D0CCA">
            <w:r w:rsidRPr="00A8463A">
              <w:rPr>
                <w:b/>
              </w:rPr>
              <w:t>X</w:t>
            </w:r>
          </w:p>
        </w:tc>
        <w:tc>
          <w:tcPr>
            <w:tcW w:w="283" w:type="dxa"/>
          </w:tcPr>
          <w:p w:rsidR="00004CBF" w:rsidRPr="00F64EC8" w:rsidRDefault="00004CBF" w:rsidP="003D0CCA"/>
        </w:tc>
      </w:tr>
      <w:tr w:rsidR="00004CBF" w:rsidTr="00004CBF">
        <w:tc>
          <w:tcPr>
            <w:tcW w:w="1627" w:type="dxa"/>
          </w:tcPr>
          <w:p w:rsidR="00004CBF" w:rsidRPr="0091470A" w:rsidRDefault="00004CBF" w:rsidP="00530078">
            <w:r w:rsidRPr="0091470A">
              <w:t xml:space="preserve">Factory </w:t>
            </w:r>
            <w:proofErr w:type="spellStart"/>
            <w:r w:rsidRPr="0091470A">
              <w:t>method</w:t>
            </w:r>
            <w:proofErr w:type="spellEnd"/>
          </w:p>
        </w:tc>
        <w:tc>
          <w:tcPr>
            <w:tcW w:w="7270" w:type="dxa"/>
          </w:tcPr>
          <w:p w:rsidR="00004CBF" w:rsidRPr="00A95AA7" w:rsidRDefault="00004CBF" w:rsidP="003D0CCA">
            <w:pPr>
              <w:rPr>
                <w:lang w:val="en-US"/>
              </w:rPr>
            </w:pPr>
            <w:r w:rsidRPr="00A95AA7">
              <w:rPr>
                <w:lang w:val="en-US"/>
              </w:rPr>
              <w:t>Define an interface for creating a single object, but let subclasses decide which class to instantiate. Factory Method lets a class defer instantiation to subclasses. (One common way to implement Dependency Injection.)</w:t>
            </w:r>
          </w:p>
        </w:tc>
        <w:tc>
          <w:tcPr>
            <w:tcW w:w="283" w:type="dxa"/>
          </w:tcPr>
          <w:p w:rsidR="00004CBF" w:rsidRPr="00A95AA7" w:rsidRDefault="00004CBF" w:rsidP="003D0C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004CBF" w:rsidRPr="00F64EC8" w:rsidRDefault="00A8463A" w:rsidP="003D0CCA">
            <w:r w:rsidRPr="00A8463A">
              <w:rPr>
                <w:b/>
              </w:rPr>
              <w:t>X</w:t>
            </w:r>
          </w:p>
        </w:tc>
        <w:tc>
          <w:tcPr>
            <w:tcW w:w="283" w:type="dxa"/>
          </w:tcPr>
          <w:p w:rsidR="00004CBF" w:rsidRPr="00F64EC8" w:rsidRDefault="001B7616" w:rsidP="003D0CCA">
            <w:r w:rsidRPr="00A8463A">
              <w:rPr>
                <w:b/>
              </w:rPr>
              <w:t>X</w:t>
            </w:r>
          </w:p>
        </w:tc>
      </w:tr>
      <w:tr w:rsidR="00004CBF" w:rsidTr="00004CBF">
        <w:tc>
          <w:tcPr>
            <w:tcW w:w="1627" w:type="dxa"/>
          </w:tcPr>
          <w:p w:rsidR="00004CBF" w:rsidRPr="0091470A" w:rsidRDefault="00004CBF" w:rsidP="00530078">
            <w:r w:rsidRPr="0091470A">
              <w:t>Prototype</w:t>
            </w:r>
          </w:p>
        </w:tc>
        <w:tc>
          <w:tcPr>
            <w:tcW w:w="7270" w:type="dxa"/>
          </w:tcPr>
          <w:p w:rsidR="00004CBF" w:rsidRPr="00A95AA7" w:rsidRDefault="00004CBF" w:rsidP="003D0CCA">
            <w:pPr>
              <w:rPr>
                <w:lang w:val="en-US"/>
              </w:rPr>
            </w:pPr>
            <w:r w:rsidRPr="00A95AA7">
              <w:rPr>
                <w:lang w:val="en-US"/>
              </w:rPr>
              <w:t>Specify the kinds of objects to create using a prototypical instance, and create new objects by copying this prototype.</w:t>
            </w:r>
          </w:p>
        </w:tc>
        <w:tc>
          <w:tcPr>
            <w:tcW w:w="283" w:type="dxa"/>
          </w:tcPr>
          <w:p w:rsidR="00004CBF" w:rsidRPr="00A95AA7" w:rsidRDefault="00004CBF" w:rsidP="003D0C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004CBF" w:rsidRPr="005041AF" w:rsidRDefault="00A8463A" w:rsidP="003D0CCA">
            <w:r w:rsidRPr="00A8463A">
              <w:rPr>
                <w:b/>
              </w:rPr>
              <w:t>X</w:t>
            </w:r>
          </w:p>
        </w:tc>
        <w:tc>
          <w:tcPr>
            <w:tcW w:w="283" w:type="dxa"/>
          </w:tcPr>
          <w:p w:rsidR="00004CBF" w:rsidRPr="005041AF" w:rsidRDefault="00004CBF" w:rsidP="003D0CCA"/>
        </w:tc>
      </w:tr>
      <w:tr w:rsidR="00004CBF" w:rsidTr="00004CBF">
        <w:tc>
          <w:tcPr>
            <w:tcW w:w="1627" w:type="dxa"/>
          </w:tcPr>
          <w:p w:rsidR="00004CBF" w:rsidRPr="0091470A" w:rsidRDefault="00004CBF" w:rsidP="00530078">
            <w:r w:rsidRPr="0091470A">
              <w:t>Singleton</w:t>
            </w:r>
          </w:p>
        </w:tc>
        <w:tc>
          <w:tcPr>
            <w:tcW w:w="7270" w:type="dxa"/>
          </w:tcPr>
          <w:p w:rsidR="00004CBF" w:rsidRPr="00A95AA7" w:rsidRDefault="00004CBF" w:rsidP="003D0CCA">
            <w:pPr>
              <w:rPr>
                <w:lang w:val="en-US"/>
              </w:rPr>
            </w:pPr>
            <w:r w:rsidRPr="00A95AA7">
              <w:rPr>
                <w:lang w:val="en-US"/>
              </w:rPr>
              <w:t>Ensure a class has only one instance, and provide a global point of access to it.</w:t>
            </w:r>
          </w:p>
        </w:tc>
        <w:tc>
          <w:tcPr>
            <w:tcW w:w="283" w:type="dxa"/>
          </w:tcPr>
          <w:p w:rsidR="00004CBF" w:rsidRPr="00A95AA7" w:rsidRDefault="00004CBF" w:rsidP="003D0C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004CBF" w:rsidRPr="00F14541" w:rsidRDefault="00A8463A" w:rsidP="003D0CCA">
            <w:r w:rsidRPr="00A8463A">
              <w:rPr>
                <w:b/>
              </w:rPr>
              <w:t>X</w:t>
            </w:r>
          </w:p>
        </w:tc>
        <w:tc>
          <w:tcPr>
            <w:tcW w:w="283" w:type="dxa"/>
          </w:tcPr>
          <w:p w:rsidR="00004CBF" w:rsidRPr="00F14541" w:rsidRDefault="001B7616" w:rsidP="003D0CCA">
            <w:r w:rsidRPr="00A8463A">
              <w:rPr>
                <w:b/>
              </w:rPr>
              <w:t>X</w:t>
            </w:r>
          </w:p>
        </w:tc>
      </w:tr>
    </w:tbl>
    <w:p w:rsidR="000A4068" w:rsidRDefault="000A4068" w:rsidP="000A4068">
      <w:pPr>
        <w:pStyle w:val="berschrift2"/>
      </w:pPr>
      <w:proofErr w:type="spellStart"/>
      <w:r>
        <w:t>Structural</w:t>
      </w:r>
      <w:proofErr w:type="spellEnd"/>
    </w:p>
    <w:tbl>
      <w:tblPr>
        <w:tblStyle w:val="Tabellengitternetz"/>
        <w:tblW w:w="9747" w:type="dxa"/>
        <w:tblLayout w:type="fixed"/>
        <w:tblLook w:val="04A0"/>
      </w:tblPr>
      <w:tblGrid>
        <w:gridCol w:w="1657"/>
        <w:gridCol w:w="7060"/>
        <w:gridCol w:w="336"/>
        <w:gridCol w:w="361"/>
        <w:gridCol w:w="333"/>
      </w:tblGrid>
      <w:tr w:rsidR="00C00BD0" w:rsidTr="00376912">
        <w:tc>
          <w:tcPr>
            <w:tcW w:w="1657" w:type="dxa"/>
            <w:shd w:val="clear" w:color="auto" w:fill="BFBFBF" w:themeFill="background1" w:themeFillShade="BF"/>
          </w:tcPr>
          <w:p w:rsidR="00C00BD0" w:rsidRPr="009D10FE" w:rsidRDefault="00C00BD0" w:rsidP="00F620E2">
            <w:pPr>
              <w:rPr>
                <w:b/>
              </w:rPr>
            </w:pPr>
            <w:r w:rsidRPr="009D10FE">
              <w:rPr>
                <w:b/>
              </w:rPr>
              <w:t>Pattern</w:t>
            </w:r>
          </w:p>
        </w:tc>
        <w:tc>
          <w:tcPr>
            <w:tcW w:w="7060" w:type="dxa"/>
            <w:shd w:val="clear" w:color="auto" w:fill="BFBFBF" w:themeFill="background1" w:themeFillShade="BF"/>
          </w:tcPr>
          <w:p w:rsidR="00C00BD0" w:rsidRPr="009D10FE" w:rsidRDefault="00C00BD0" w:rsidP="00F620E2">
            <w:pPr>
              <w:rPr>
                <w:b/>
              </w:rPr>
            </w:pPr>
            <w:r w:rsidRPr="009D10FE">
              <w:rPr>
                <w:b/>
              </w:rPr>
              <w:t>Description</w:t>
            </w:r>
          </w:p>
        </w:tc>
        <w:tc>
          <w:tcPr>
            <w:tcW w:w="336" w:type="dxa"/>
            <w:shd w:val="clear" w:color="auto" w:fill="BFBFBF" w:themeFill="background1" w:themeFillShade="BF"/>
          </w:tcPr>
          <w:p w:rsidR="00C00BD0" w:rsidRPr="009D10FE" w:rsidRDefault="00C00BD0" w:rsidP="00F620E2">
            <w:pPr>
              <w:rPr>
                <w:b/>
              </w:rPr>
            </w:pPr>
            <w:r w:rsidRPr="009D10FE">
              <w:rPr>
                <w:b/>
              </w:rPr>
              <w:t>V</w:t>
            </w:r>
          </w:p>
        </w:tc>
        <w:tc>
          <w:tcPr>
            <w:tcW w:w="361" w:type="dxa"/>
            <w:shd w:val="clear" w:color="auto" w:fill="BFBFBF" w:themeFill="background1" w:themeFillShade="BF"/>
          </w:tcPr>
          <w:p w:rsidR="00C00BD0" w:rsidRPr="009D10FE" w:rsidRDefault="00C00BD0" w:rsidP="00F620E2">
            <w:pPr>
              <w:rPr>
                <w:b/>
              </w:rPr>
            </w:pPr>
            <w:r w:rsidRPr="009D10FE">
              <w:rPr>
                <w:b/>
              </w:rPr>
              <w:t>G</w:t>
            </w:r>
          </w:p>
        </w:tc>
        <w:tc>
          <w:tcPr>
            <w:tcW w:w="333" w:type="dxa"/>
            <w:shd w:val="clear" w:color="auto" w:fill="BFBFBF" w:themeFill="background1" w:themeFillShade="BF"/>
          </w:tcPr>
          <w:p w:rsidR="00C00BD0" w:rsidRPr="009D10FE" w:rsidRDefault="00C00BD0" w:rsidP="00F620E2">
            <w:pPr>
              <w:rPr>
                <w:b/>
              </w:rPr>
            </w:pPr>
            <w:r w:rsidRPr="009D10FE">
              <w:rPr>
                <w:b/>
              </w:rPr>
              <w:t>C</w:t>
            </w:r>
          </w:p>
        </w:tc>
      </w:tr>
      <w:tr w:rsidR="00C00BD0" w:rsidTr="00376912">
        <w:tc>
          <w:tcPr>
            <w:tcW w:w="1657" w:type="dxa"/>
          </w:tcPr>
          <w:p w:rsidR="00C00BD0" w:rsidRPr="004B266B" w:rsidRDefault="00C00BD0" w:rsidP="00425BEC">
            <w:r w:rsidRPr="004B266B">
              <w:t>Adapter</w:t>
            </w:r>
            <w:r>
              <w:t xml:space="preserve"> (Wrapper, </w:t>
            </w:r>
            <w:proofErr w:type="spellStart"/>
            <w:r>
              <w:t>Translator</w:t>
            </w:r>
            <w:proofErr w:type="spellEnd"/>
            <w:r>
              <w:t>)</w:t>
            </w:r>
          </w:p>
        </w:tc>
        <w:tc>
          <w:tcPr>
            <w:tcW w:w="7060" w:type="dxa"/>
          </w:tcPr>
          <w:p w:rsidR="00C00BD0" w:rsidRPr="003031F4" w:rsidRDefault="00C00BD0" w:rsidP="005F3ACF">
            <w:r w:rsidRPr="00A95AA7">
              <w:rPr>
                <w:lang w:val="en-US"/>
              </w:rPr>
              <w:t xml:space="preserve">Allows classes with incompatible interfaces to work together by wrapping its own interface around that of an already existing class. </w:t>
            </w:r>
            <w:r w:rsidRPr="00244C9D">
              <w:t xml:space="preserve">The </w:t>
            </w:r>
            <w:proofErr w:type="spellStart"/>
            <w:r w:rsidRPr="00244C9D">
              <w:t>enterprise</w:t>
            </w:r>
            <w:proofErr w:type="spellEnd"/>
            <w:r w:rsidRPr="00244C9D">
              <w:t xml:space="preserve"> </w:t>
            </w:r>
            <w:proofErr w:type="spellStart"/>
            <w:r w:rsidRPr="00244C9D">
              <w:t>integration</w:t>
            </w:r>
            <w:proofErr w:type="spellEnd"/>
            <w:r w:rsidRPr="00244C9D">
              <w:t xml:space="preserve"> </w:t>
            </w:r>
            <w:proofErr w:type="spellStart"/>
            <w:r w:rsidRPr="00244C9D">
              <w:t>pattern</w:t>
            </w:r>
            <w:proofErr w:type="spellEnd"/>
            <w:r w:rsidRPr="00244C9D">
              <w:t xml:space="preserve"> </w:t>
            </w:r>
            <w:proofErr w:type="spellStart"/>
            <w:r w:rsidRPr="00244C9D">
              <w:t>equivalent</w:t>
            </w:r>
            <w:proofErr w:type="spellEnd"/>
            <w:r w:rsidRPr="00244C9D">
              <w:t xml:space="preserve"> </w:t>
            </w:r>
            <w:proofErr w:type="spellStart"/>
            <w:r w:rsidRPr="00244C9D">
              <w:t>is</w:t>
            </w:r>
            <w:proofErr w:type="spellEnd"/>
            <w:r w:rsidRPr="00244C9D">
              <w:t xml:space="preserve"> </w:t>
            </w:r>
            <w:proofErr w:type="spellStart"/>
            <w:r w:rsidRPr="00244C9D">
              <w:t>the</w:t>
            </w:r>
            <w:proofErr w:type="spellEnd"/>
            <w:r w:rsidRPr="00244C9D">
              <w:t xml:space="preserve"> </w:t>
            </w:r>
            <w:proofErr w:type="spellStart"/>
            <w:r w:rsidRPr="00244C9D">
              <w:t>translator</w:t>
            </w:r>
            <w:proofErr w:type="spellEnd"/>
            <w:r w:rsidRPr="00244C9D">
              <w:t>.</w:t>
            </w:r>
          </w:p>
        </w:tc>
        <w:tc>
          <w:tcPr>
            <w:tcW w:w="336" w:type="dxa"/>
          </w:tcPr>
          <w:p w:rsidR="00C00BD0" w:rsidRDefault="00562E2C" w:rsidP="005F3ACF">
            <w:r w:rsidRPr="00D867A7">
              <w:rPr>
                <w:b/>
              </w:rPr>
              <w:t>X</w:t>
            </w:r>
          </w:p>
        </w:tc>
        <w:tc>
          <w:tcPr>
            <w:tcW w:w="361" w:type="dxa"/>
          </w:tcPr>
          <w:p w:rsidR="00C00BD0" w:rsidRDefault="00376912" w:rsidP="005F3ACF">
            <w:r w:rsidRPr="00A8463A">
              <w:rPr>
                <w:b/>
              </w:rPr>
              <w:t>X</w:t>
            </w:r>
          </w:p>
        </w:tc>
        <w:tc>
          <w:tcPr>
            <w:tcW w:w="333" w:type="dxa"/>
          </w:tcPr>
          <w:p w:rsidR="00C00BD0" w:rsidRDefault="001B7616" w:rsidP="005F3ACF">
            <w:r w:rsidRPr="00A8463A">
              <w:rPr>
                <w:b/>
              </w:rPr>
              <w:t>X</w:t>
            </w:r>
          </w:p>
        </w:tc>
      </w:tr>
      <w:tr w:rsidR="00C00BD0" w:rsidTr="00376912">
        <w:tc>
          <w:tcPr>
            <w:tcW w:w="1657" w:type="dxa"/>
          </w:tcPr>
          <w:p w:rsidR="00C00BD0" w:rsidRPr="004B266B" w:rsidRDefault="00C00BD0" w:rsidP="00425BEC">
            <w:r w:rsidRPr="004B266B">
              <w:t>Bridge</w:t>
            </w:r>
          </w:p>
        </w:tc>
        <w:tc>
          <w:tcPr>
            <w:tcW w:w="7060" w:type="dxa"/>
          </w:tcPr>
          <w:p w:rsidR="00C00BD0" w:rsidRPr="00A95AA7" w:rsidRDefault="00C00BD0" w:rsidP="005F3ACF">
            <w:pPr>
              <w:rPr>
                <w:lang w:val="en-US"/>
              </w:rPr>
            </w:pPr>
            <w:r w:rsidRPr="00A95AA7">
              <w:rPr>
                <w:lang w:val="en-US"/>
              </w:rPr>
              <w:t>Decouples an abstraction from its implementation so that the two can vary independently.</w:t>
            </w:r>
          </w:p>
        </w:tc>
        <w:tc>
          <w:tcPr>
            <w:tcW w:w="336" w:type="dxa"/>
          </w:tcPr>
          <w:p w:rsidR="00C00BD0" w:rsidRPr="00A95AA7" w:rsidRDefault="00C00BD0" w:rsidP="005F3ACF">
            <w:pPr>
              <w:rPr>
                <w:lang w:val="en-US"/>
              </w:rPr>
            </w:pPr>
          </w:p>
        </w:tc>
        <w:tc>
          <w:tcPr>
            <w:tcW w:w="361" w:type="dxa"/>
          </w:tcPr>
          <w:p w:rsidR="00C00BD0" w:rsidRDefault="00376912" w:rsidP="005F3ACF">
            <w:r w:rsidRPr="00A8463A">
              <w:rPr>
                <w:b/>
              </w:rPr>
              <w:t>X</w:t>
            </w:r>
          </w:p>
        </w:tc>
        <w:tc>
          <w:tcPr>
            <w:tcW w:w="333" w:type="dxa"/>
          </w:tcPr>
          <w:p w:rsidR="00C00BD0" w:rsidRDefault="001B7616" w:rsidP="005F3ACF">
            <w:r w:rsidRPr="00A8463A">
              <w:rPr>
                <w:b/>
              </w:rPr>
              <w:t>X</w:t>
            </w:r>
          </w:p>
        </w:tc>
      </w:tr>
      <w:tr w:rsidR="00C00BD0" w:rsidTr="00376912">
        <w:tc>
          <w:tcPr>
            <w:tcW w:w="1657" w:type="dxa"/>
          </w:tcPr>
          <w:p w:rsidR="00C00BD0" w:rsidRPr="004B266B" w:rsidRDefault="00C00BD0" w:rsidP="00425BEC">
            <w:r w:rsidRPr="004B266B">
              <w:t>Composite</w:t>
            </w:r>
          </w:p>
        </w:tc>
        <w:tc>
          <w:tcPr>
            <w:tcW w:w="7060" w:type="dxa"/>
          </w:tcPr>
          <w:p w:rsidR="00C00BD0" w:rsidRPr="00A95AA7" w:rsidRDefault="00C00BD0" w:rsidP="005F3ACF">
            <w:pPr>
              <w:rPr>
                <w:lang w:val="en-US"/>
              </w:rPr>
            </w:pPr>
            <w:r w:rsidRPr="00A95AA7">
              <w:rPr>
                <w:lang w:val="en-US"/>
              </w:rPr>
              <w:t>Compose objects into tree structures to represent part-whole hierarchies. Composite lets clients treat individual objects and compositions of objects uniformly.</w:t>
            </w:r>
          </w:p>
        </w:tc>
        <w:tc>
          <w:tcPr>
            <w:tcW w:w="336" w:type="dxa"/>
          </w:tcPr>
          <w:p w:rsidR="00C00BD0" w:rsidRPr="00552C2E" w:rsidRDefault="00562E2C" w:rsidP="005F3ACF">
            <w:r w:rsidRPr="00D867A7">
              <w:rPr>
                <w:b/>
              </w:rPr>
              <w:t>X</w:t>
            </w:r>
          </w:p>
        </w:tc>
        <w:tc>
          <w:tcPr>
            <w:tcW w:w="361" w:type="dxa"/>
          </w:tcPr>
          <w:p w:rsidR="00C00BD0" w:rsidRPr="00552C2E" w:rsidRDefault="00376912" w:rsidP="005F3ACF">
            <w:r w:rsidRPr="00A8463A">
              <w:rPr>
                <w:b/>
              </w:rPr>
              <w:t>X</w:t>
            </w:r>
          </w:p>
        </w:tc>
        <w:tc>
          <w:tcPr>
            <w:tcW w:w="333" w:type="dxa"/>
          </w:tcPr>
          <w:p w:rsidR="00C00BD0" w:rsidRPr="00552C2E" w:rsidRDefault="001B7616" w:rsidP="005F3ACF">
            <w:r w:rsidRPr="00A8463A">
              <w:rPr>
                <w:b/>
              </w:rPr>
              <w:t>X</w:t>
            </w:r>
          </w:p>
        </w:tc>
      </w:tr>
      <w:tr w:rsidR="00C00BD0" w:rsidTr="00376912">
        <w:tc>
          <w:tcPr>
            <w:tcW w:w="1657" w:type="dxa"/>
          </w:tcPr>
          <w:p w:rsidR="00C00BD0" w:rsidRPr="004B266B" w:rsidRDefault="00C00BD0" w:rsidP="00425BEC">
            <w:proofErr w:type="spellStart"/>
            <w:r w:rsidRPr="004B266B">
              <w:lastRenderedPageBreak/>
              <w:t>Decorator</w:t>
            </w:r>
            <w:proofErr w:type="spellEnd"/>
          </w:p>
        </w:tc>
        <w:tc>
          <w:tcPr>
            <w:tcW w:w="7060" w:type="dxa"/>
          </w:tcPr>
          <w:p w:rsidR="00C00BD0" w:rsidRPr="00A95AA7" w:rsidRDefault="00C00BD0" w:rsidP="005F3ACF">
            <w:pPr>
              <w:rPr>
                <w:lang w:val="en-US"/>
              </w:rPr>
            </w:pPr>
            <w:r w:rsidRPr="00A95AA7">
              <w:rPr>
                <w:lang w:val="en-US"/>
              </w:rPr>
              <w:t xml:space="preserve">Dynamically adds/overrides </w:t>
            </w:r>
            <w:proofErr w:type="spellStart"/>
            <w:r w:rsidRPr="00A95AA7">
              <w:rPr>
                <w:lang w:val="en-US"/>
              </w:rPr>
              <w:t>behaviour</w:t>
            </w:r>
            <w:proofErr w:type="spellEnd"/>
            <w:r w:rsidRPr="00A95AA7">
              <w:rPr>
                <w:lang w:val="en-US"/>
              </w:rPr>
              <w:t xml:space="preserve"> in an existing method of an object. Attach additional responsibilities to an object dynamically keeping the same interface. Decorators provide a flexible alternative to </w:t>
            </w:r>
            <w:proofErr w:type="spellStart"/>
            <w:r w:rsidRPr="00A95AA7">
              <w:rPr>
                <w:lang w:val="en-US"/>
              </w:rPr>
              <w:t>subclassing</w:t>
            </w:r>
            <w:proofErr w:type="spellEnd"/>
            <w:r w:rsidRPr="00A95AA7">
              <w:rPr>
                <w:lang w:val="en-US"/>
              </w:rPr>
              <w:t xml:space="preserve"> for extending functionality.</w:t>
            </w:r>
          </w:p>
        </w:tc>
        <w:tc>
          <w:tcPr>
            <w:tcW w:w="336" w:type="dxa"/>
          </w:tcPr>
          <w:p w:rsidR="00C00BD0" w:rsidRPr="00A95AA7" w:rsidRDefault="00C00BD0" w:rsidP="005F3ACF">
            <w:pPr>
              <w:rPr>
                <w:lang w:val="en-US"/>
              </w:rPr>
            </w:pPr>
          </w:p>
        </w:tc>
        <w:tc>
          <w:tcPr>
            <w:tcW w:w="361" w:type="dxa"/>
          </w:tcPr>
          <w:p w:rsidR="00C00BD0" w:rsidRDefault="00376912" w:rsidP="005F3ACF">
            <w:r w:rsidRPr="00A8463A">
              <w:rPr>
                <w:b/>
              </w:rPr>
              <w:t>X</w:t>
            </w:r>
          </w:p>
        </w:tc>
        <w:tc>
          <w:tcPr>
            <w:tcW w:w="333" w:type="dxa"/>
          </w:tcPr>
          <w:p w:rsidR="00C00BD0" w:rsidRDefault="001B7616" w:rsidP="005F3ACF">
            <w:r w:rsidRPr="00A8463A">
              <w:rPr>
                <w:b/>
              </w:rPr>
              <w:t>X</w:t>
            </w:r>
          </w:p>
        </w:tc>
      </w:tr>
      <w:tr w:rsidR="00C00BD0" w:rsidTr="00376912">
        <w:tc>
          <w:tcPr>
            <w:tcW w:w="1657" w:type="dxa"/>
          </w:tcPr>
          <w:p w:rsidR="00C00BD0" w:rsidRPr="004B266B" w:rsidRDefault="00C00BD0" w:rsidP="00425BEC">
            <w:proofErr w:type="spellStart"/>
            <w:r w:rsidRPr="004B266B">
              <w:t>Facade</w:t>
            </w:r>
            <w:proofErr w:type="spellEnd"/>
          </w:p>
        </w:tc>
        <w:tc>
          <w:tcPr>
            <w:tcW w:w="7060" w:type="dxa"/>
          </w:tcPr>
          <w:p w:rsidR="00C00BD0" w:rsidRPr="00A95AA7" w:rsidRDefault="00C00BD0" w:rsidP="005F3ACF">
            <w:pPr>
              <w:rPr>
                <w:lang w:val="en-US"/>
              </w:rPr>
            </w:pPr>
            <w:r w:rsidRPr="00A95AA7">
              <w:rPr>
                <w:lang w:val="en-US"/>
              </w:rPr>
              <w:t>Provide a unified interface to a set of interfaces in a subsystem. Facade defines a higher-level interface that makes the subsystem easier to use.</w:t>
            </w:r>
          </w:p>
        </w:tc>
        <w:tc>
          <w:tcPr>
            <w:tcW w:w="336" w:type="dxa"/>
          </w:tcPr>
          <w:p w:rsidR="00C00BD0" w:rsidRPr="00A95AA7" w:rsidRDefault="00C00BD0" w:rsidP="005F3ACF">
            <w:pPr>
              <w:rPr>
                <w:lang w:val="en-US"/>
              </w:rPr>
            </w:pPr>
          </w:p>
        </w:tc>
        <w:tc>
          <w:tcPr>
            <w:tcW w:w="361" w:type="dxa"/>
          </w:tcPr>
          <w:p w:rsidR="00C00BD0" w:rsidRPr="00CB639A" w:rsidRDefault="00376912" w:rsidP="005F3ACF">
            <w:r w:rsidRPr="00A8463A">
              <w:rPr>
                <w:b/>
              </w:rPr>
              <w:t>X</w:t>
            </w:r>
          </w:p>
        </w:tc>
        <w:tc>
          <w:tcPr>
            <w:tcW w:w="333" w:type="dxa"/>
          </w:tcPr>
          <w:p w:rsidR="00C00BD0" w:rsidRPr="00CB639A" w:rsidRDefault="001B7616" w:rsidP="005F3ACF">
            <w:r w:rsidRPr="00A8463A">
              <w:rPr>
                <w:b/>
              </w:rPr>
              <w:t>X</w:t>
            </w:r>
          </w:p>
        </w:tc>
      </w:tr>
      <w:tr w:rsidR="00C00BD0" w:rsidTr="00376912">
        <w:tc>
          <w:tcPr>
            <w:tcW w:w="1657" w:type="dxa"/>
          </w:tcPr>
          <w:p w:rsidR="00C00BD0" w:rsidRPr="004B266B" w:rsidRDefault="00C00BD0" w:rsidP="00425BEC">
            <w:proofErr w:type="spellStart"/>
            <w:r w:rsidRPr="004B266B">
              <w:t>Flyweight</w:t>
            </w:r>
            <w:proofErr w:type="spellEnd"/>
          </w:p>
        </w:tc>
        <w:tc>
          <w:tcPr>
            <w:tcW w:w="7060" w:type="dxa"/>
          </w:tcPr>
          <w:p w:rsidR="00C00BD0" w:rsidRPr="00A95AA7" w:rsidRDefault="00C00BD0" w:rsidP="005F3ACF">
            <w:pPr>
              <w:rPr>
                <w:lang w:val="en-US"/>
              </w:rPr>
            </w:pPr>
            <w:r w:rsidRPr="00A95AA7">
              <w:rPr>
                <w:lang w:val="en-US"/>
              </w:rPr>
              <w:t>Reduces the cost of creating and manipulating a large number of similar objects.</w:t>
            </w:r>
          </w:p>
        </w:tc>
        <w:tc>
          <w:tcPr>
            <w:tcW w:w="336" w:type="dxa"/>
          </w:tcPr>
          <w:p w:rsidR="00C00BD0" w:rsidRPr="00A95AA7" w:rsidRDefault="00C00BD0" w:rsidP="005F3ACF">
            <w:pPr>
              <w:rPr>
                <w:lang w:val="en-US"/>
              </w:rPr>
            </w:pPr>
          </w:p>
        </w:tc>
        <w:tc>
          <w:tcPr>
            <w:tcW w:w="361" w:type="dxa"/>
          </w:tcPr>
          <w:p w:rsidR="00C00BD0" w:rsidRDefault="00376912" w:rsidP="005F3ACF">
            <w:r w:rsidRPr="00A8463A">
              <w:rPr>
                <w:b/>
              </w:rPr>
              <w:t>X</w:t>
            </w:r>
          </w:p>
        </w:tc>
        <w:tc>
          <w:tcPr>
            <w:tcW w:w="333" w:type="dxa"/>
          </w:tcPr>
          <w:p w:rsidR="00C00BD0" w:rsidRDefault="00C00BD0" w:rsidP="005F3ACF"/>
        </w:tc>
      </w:tr>
      <w:tr w:rsidR="00C00BD0" w:rsidTr="00376912">
        <w:tc>
          <w:tcPr>
            <w:tcW w:w="1657" w:type="dxa"/>
          </w:tcPr>
          <w:p w:rsidR="00C00BD0" w:rsidRPr="004B266B" w:rsidRDefault="00C00BD0" w:rsidP="00425BEC">
            <w:r w:rsidRPr="004B266B">
              <w:t>Proxy</w:t>
            </w:r>
          </w:p>
        </w:tc>
        <w:tc>
          <w:tcPr>
            <w:tcW w:w="7060" w:type="dxa"/>
          </w:tcPr>
          <w:p w:rsidR="00C00BD0" w:rsidRPr="00A95AA7" w:rsidRDefault="00C00BD0" w:rsidP="005F3ACF">
            <w:pPr>
              <w:rPr>
                <w:lang w:val="en-US"/>
              </w:rPr>
            </w:pPr>
            <w:r w:rsidRPr="00A95AA7">
              <w:rPr>
                <w:lang w:val="en-US"/>
              </w:rPr>
              <w:t>Provides a placeholder for another object to control access, reduce cost, and reduce complexity.</w:t>
            </w:r>
          </w:p>
        </w:tc>
        <w:tc>
          <w:tcPr>
            <w:tcW w:w="336" w:type="dxa"/>
          </w:tcPr>
          <w:p w:rsidR="00C00BD0" w:rsidRPr="00A95AA7" w:rsidRDefault="00C00BD0" w:rsidP="005F3ACF">
            <w:pPr>
              <w:rPr>
                <w:lang w:val="en-US"/>
              </w:rPr>
            </w:pPr>
          </w:p>
        </w:tc>
        <w:tc>
          <w:tcPr>
            <w:tcW w:w="361" w:type="dxa"/>
          </w:tcPr>
          <w:p w:rsidR="00C00BD0" w:rsidRDefault="00376912" w:rsidP="005F3ACF">
            <w:r w:rsidRPr="00A8463A">
              <w:rPr>
                <w:b/>
              </w:rPr>
              <w:t>X</w:t>
            </w:r>
          </w:p>
        </w:tc>
        <w:tc>
          <w:tcPr>
            <w:tcW w:w="333" w:type="dxa"/>
          </w:tcPr>
          <w:p w:rsidR="00C00BD0" w:rsidRDefault="00C00BD0" w:rsidP="005F3ACF"/>
        </w:tc>
      </w:tr>
    </w:tbl>
    <w:p w:rsidR="000A4068" w:rsidRDefault="000A4068" w:rsidP="000A4068">
      <w:pPr>
        <w:pStyle w:val="berschrift2"/>
      </w:pPr>
      <w:proofErr w:type="spellStart"/>
      <w:r>
        <w:t>Behavioral</w:t>
      </w:r>
      <w:proofErr w:type="spellEnd"/>
    </w:p>
    <w:tbl>
      <w:tblPr>
        <w:tblStyle w:val="Tabellengitternetz"/>
        <w:tblW w:w="9747" w:type="dxa"/>
        <w:tblLook w:val="04A0"/>
      </w:tblPr>
      <w:tblGrid>
        <w:gridCol w:w="1665"/>
        <w:gridCol w:w="6987"/>
        <w:gridCol w:w="347"/>
        <w:gridCol w:w="410"/>
        <w:gridCol w:w="338"/>
      </w:tblGrid>
      <w:tr w:rsidR="0033094F" w:rsidTr="00654542">
        <w:tc>
          <w:tcPr>
            <w:tcW w:w="1665" w:type="dxa"/>
            <w:shd w:val="clear" w:color="auto" w:fill="BFBFBF" w:themeFill="background1" w:themeFillShade="BF"/>
          </w:tcPr>
          <w:p w:rsidR="0033094F" w:rsidRPr="009D10FE" w:rsidRDefault="0033094F" w:rsidP="00F620E2">
            <w:pPr>
              <w:rPr>
                <w:b/>
              </w:rPr>
            </w:pPr>
            <w:r w:rsidRPr="009D10FE">
              <w:rPr>
                <w:b/>
              </w:rPr>
              <w:t>Pattern</w:t>
            </w:r>
          </w:p>
        </w:tc>
        <w:tc>
          <w:tcPr>
            <w:tcW w:w="6987" w:type="dxa"/>
            <w:shd w:val="clear" w:color="auto" w:fill="BFBFBF" w:themeFill="background1" w:themeFillShade="BF"/>
          </w:tcPr>
          <w:p w:rsidR="0033094F" w:rsidRPr="009D10FE" w:rsidRDefault="0033094F" w:rsidP="00F620E2">
            <w:pPr>
              <w:rPr>
                <w:b/>
              </w:rPr>
            </w:pPr>
            <w:r w:rsidRPr="009D10FE">
              <w:rPr>
                <w:b/>
              </w:rPr>
              <w:t>Description</w:t>
            </w:r>
          </w:p>
        </w:tc>
        <w:tc>
          <w:tcPr>
            <w:tcW w:w="347" w:type="dxa"/>
            <w:shd w:val="clear" w:color="auto" w:fill="BFBFBF" w:themeFill="background1" w:themeFillShade="BF"/>
          </w:tcPr>
          <w:p w:rsidR="0033094F" w:rsidRPr="009D10FE" w:rsidRDefault="0033094F" w:rsidP="00F620E2">
            <w:pPr>
              <w:rPr>
                <w:b/>
              </w:rPr>
            </w:pPr>
            <w:r w:rsidRPr="009D10FE">
              <w:rPr>
                <w:b/>
              </w:rPr>
              <w:t>V</w:t>
            </w:r>
          </w:p>
        </w:tc>
        <w:tc>
          <w:tcPr>
            <w:tcW w:w="410" w:type="dxa"/>
            <w:shd w:val="clear" w:color="auto" w:fill="BFBFBF" w:themeFill="background1" w:themeFillShade="BF"/>
          </w:tcPr>
          <w:p w:rsidR="0033094F" w:rsidRPr="009D10FE" w:rsidRDefault="0033094F" w:rsidP="00F620E2">
            <w:pPr>
              <w:rPr>
                <w:b/>
              </w:rPr>
            </w:pPr>
            <w:r w:rsidRPr="009D10FE">
              <w:rPr>
                <w:b/>
              </w:rPr>
              <w:t>G</w:t>
            </w:r>
          </w:p>
        </w:tc>
        <w:tc>
          <w:tcPr>
            <w:tcW w:w="338" w:type="dxa"/>
            <w:shd w:val="clear" w:color="auto" w:fill="BFBFBF" w:themeFill="background1" w:themeFillShade="BF"/>
          </w:tcPr>
          <w:p w:rsidR="0033094F" w:rsidRPr="009D10FE" w:rsidRDefault="0033094F" w:rsidP="00F620E2">
            <w:pPr>
              <w:rPr>
                <w:b/>
              </w:rPr>
            </w:pPr>
            <w:r w:rsidRPr="009D10FE">
              <w:rPr>
                <w:b/>
              </w:rPr>
              <w:t>C</w:t>
            </w:r>
          </w:p>
        </w:tc>
      </w:tr>
      <w:tr w:rsidR="0033094F" w:rsidTr="00654542">
        <w:tc>
          <w:tcPr>
            <w:tcW w:w="1665" w:type="dxa"/>
          </w:tcPr>
          <w:p w:rsidR="0033094F" w:rsidRPr="00BB29AD" w:rsidRDefault="0033094F" w:rsidP="00F67AA6">
            <w:r w:rsidRPr="00BB29AD">
              <w:t xml:space="preserve">Chain </w:t>
            </w:r>
            <w:proofErr w:type="spellStart"/>
            <w:r w:rsidRPr="00BB29AD">
              <w:t>of</w:t>
            </w:r>
            <w:proofErr w:type="spellEnd"/>
            <w:r w:rsidRPr="00BB29AD">
              <w:t xml:space="preserve"> </w:t>
            </w:r>
            <w:proofErr w:type="spellStart"/>
            <w:r w:rsidRPr="00BB29AD">
              <w:t>responsibility</w:t>
            </w:r>
            <w:proofErr w:type="spellEnd"/>
          </w:p>
        </w:tc>
        <w:tc>
          <w:tcPr>
            <w:tcW w:w="6987" w:type="dxa"/>
          </w:tcPr>
          <w:p w:rsidR="0033094F" w:rsidRPr="00A95AA7" w:rsidRDefault="0033094F" w:rsidP="00F67AA6">
            <w:pPr>
              <w:rPr>
                <w:lang w:val="en-US"/>
              </w:rPr>
            </w:pPr>
            <w:r w:rsidRPr="00A95AA7">
              <w:rPr>
                <w:lang w:val="en-US"/>
              </w:rPr>
              <w:t>Avoid coupling the sender of a request to its receiver by giving more than one object a chance to handle the request. Chain the receiving objects and pass the request along the chain until an object handles it.</w:t>
            </w:r>
          </w:p>
        </w:tc>
        <w:tc>
          <w:tcPr>
            <w:tcW w:w="347" w:type="dxa"/>
          </w:tcPr>
          <w:p w:rsidR="0033094F" w:rsidRPr="00A95AA7" w:rsidRDefault="0033094F" w:rsidP="00F67AA6">
            <w:pPr>
              <w:rPr>
                <w:lang w:val="en-US"/>
              </w:rPr>
            </w:pPr>
          </w:p>
        </w:tc>
        <w:tc>
          <w:tcPr>
            <w:tcW w:w="410" w:type="dxa"/>
          </w:tcPr>
          <w:p w:rsidR="0033094F" w:rsidRPr="00FC7E3A" w:rsidRDefault="00E828B3" w:rsidP="00F67AA6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Pr="00FC7E3A" w:rsidRDefault="0033094F" w:rsidP="00F67AA6"/>
        </w:tc>
      </w:tr>
      <w:tr w:rsidR="0033094F" w:rsidTr="00654542">
        <w:tc>
          <w:tcPr>
            <w:tcW w:w="1665" w:type="dxa"/>
          </w:tcPr>
          <w:p w:rsidR="0033094F" w:rsidRPr="00BB29AD" w:rsidRDefault="0033094F" w:rsidP="00F67AA6">
            <w:r w:rsidRPr="00BB29AD">
              <w:t>Command</w:t>
            </w:r>
          </w:p>
        </w:tc>
        <w:tc>
          <w:tcPr>
            <w:tcW w:w="6987" w:type="dxa"/>
          </w:tcPr>
          <w:p w:rsidR="0033094F" w:rsidRPr="00A95AA7" w:rsidRDefault="0033094F" w:rsidP="00206B4D">
            <w:pPr>
              <w:rPr>
                <w:lang w:val="en-US"/>
              </w:rPr>
            </w:pPr>
            <w:r w:rsidRPr="00A95AA7">
              <w:rPr>
                <w:lang w:val="en-US"/>
              </w:rPr>
              <w:t>Encapsulate a request as an object, thereby letting you parameterize clients with different requests, queue or log requests, and support undoable operations.</w:t>
            </w:r>
          </w:p>
        </w:tc>
        <w:tc>
          <w:tcPr>
            <w:tcW w:w="347" w:type="dxa"/>
          </w:tcPr>
          <w:p w:rsidR="0033094F" w:rsidRPr="00A95AA7" w:rsidRDefault="0033094F" w:rsidP="00206B4D">
            <w:pPr>
              <w:rPr>
                <w:lang w:val="en-US"/>
              </w:rPr>
            </w:pPr>
          </w:p>
        </w:tc>
        <w:tc>
          <w:tcPr>
            <w:tcW w:w="410" w:type="dxa"/>
          </w:tcPr>
          <w:p w:rsidR="0033094F" w:rsidRPr="00D77703" w:rsidRDefault="00E828B3" w:rsidP="00206B4D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Pr="00D77703" w:rsidRDefault="0033094F" w:rsidP="00206B4D"/>
        </w:tc>
      </w:tr>
      <w:tr w:rsidR="0033094F" w:rsidTr="00654542">
        <w:tc>
          <w:tcPr>
            <w:tcW w:w="1665" w:type="dxa"/>
          </w:tcPr>
          <w:p w:rsidR="0033094F" w:rsidRPr="00BB29AD" w:rsidRDefault="0033094F" w:rsidP="00F67AA6">
            <w:r w:rsidRPr="00BB29AD">
              <w:t>Interpreter</w:t>
            </w:r>
          </w:p>
        </w:tc>
        <w:tc>
          <w:tcPr>
            <w:tcW w:w="6987" w:type="dxa"/>
          </w:tcPr>
          <w:p w:rsidR="0033094F" w:rsidRPr="00A95AA7" w:rsidRDefault="0033094F" w:rsidP="00206B4D">
            <w:pPr>
              <w:rPr>
                <w:lang w:val="en-US"/>
              </w:rPr>
            </w:pPr>
            <w:r w:rsidRPr="00A95AA7">
              <w:rPr>
                <w:lang w:val="en-US"/>
              </w:rPr>
              <w:t>Given a language, define a representation for its grammar along with an interpreter that uses the representation to interpret sentences in the language.</w:t>
            </w:r>
          </w:p>
        </w:tc>
        <w:tc>
          <w:tcPr>
            <w:tcW w:w="347" w:type="dxa"/>
          </w:tcPr>
          <w:p w:rsidR="0033094F" w:rsidRPr="00A95AA7" w:rsidRDefault="0033094F" w:rsidP="00206B4D">
            <w:pPr>
              <w:rPr>
                <w:lang w:val="en-US"/>
              </w:rPr>
            </w:pPr>
          </w:p>
        </w:tc>
        <w:tc>
          <w:tcPr>
            <w:tcW w:w="410" w:type="dxa"/>
          </w:tcPr>
          <w:p w:rsidR="0033094F" w:rsidRPr="000F58DD" w:rsidRDefault="00E828B3" w:rsidP="00206B4D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Pr="000F58DD" w:rsidRDefault="0033094F" w:rsidP="00206B4D"/>
        </w:tc>
      </w:tr>
      <w:tr w:rsidR="0033094F" w:rsidTr="00654542">
        <w:tc>
          <w:tcPr>
            <w:tcW w:w="1665" w:type="dxa"/>
          </w:tcPr>
          <w:p w:rsidR="0033094F" w:rsidRPr="00BB29AD" w:rsidRDefault="0033094F" w:rsidP="00F67AA6">
            <w:proofErr w:type="spellStart"/>
            <w:r w:rsidRPr="00BB29AD">
              <w:t>Iterator</w:t>
            </w:r>
            <w:proofErr w:type="spellEnd"/>
          </w:p>
        </w:tc>
        <w:tc>
          <w:tcPr>
            <w:tcW w:w="6987" w:type="dxa"/>
          </w:tcPr>
          <w:p w:rsidR="0033094F" w:rsidRPr="00A95AA7" w:rsidRDefault="0033094F" w:rsidP="00206B4D">
            <w:pPr>
              <w:rPr>
                <w:lang w:val="en-US"/>
              </w:rPr>
            </w:pPr>
            <w:r w:rsidRPr="00A95AA7">
              <w:rPr>
                <w:lang w:val="en-US"/>
              </w:rPr>
              <w:t>Accesses the elements of an object sequentially without exposing its underlying representation.</w:t>
            </w:r>
          </w:p>
        </w:tc>
        <w:tc>
          <w:tcPr>
            <w:tcW w:w="347" w:type="dxa"/>
          </w:tcPr>
          <w:p w:rsidR="0033094F" w:rsidRPr="00A95AA7" w:rsidRDefault="0033094F" w:rsidP="00206B4D">
            <w:pPr>
              <w:rPr>
                <w:lang w:val="en-US"/>
              </w:rPr>
            </w:pPr>
          </w:p>
        </w:tc>
        <w:tc>
          <w:tcPr>
            <w:tcW w:w="410" w:type="dxa"/>
          </w:tcPr>
          <w:p w:rsidR="0033094F" w:rsidRDefault="00E828B3" w:rsidP="00206B4D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Default="001B7616" w:rsidP="00206B4D">
            <w:r w:rsidRPr="00A8463A">
              <w:rPr>
                <w:b/>
              </w:rPr>
              <w:t>X</w:t>
            </w:r>
          </w:p>
        </w:tc>
      </w:tr>
      <w:tr w:rsidR="0033094F" w:rsidTr="00654542">
        <w:tc>
          <w:tcPr>
            <w:tcW w:w="1665" w:type="dxa"/>
          </w:tcPr>
          <w:p w:rsidR="0033094F" w:rsidRPr="00BB29AD" w:rsidRDefault="0033094F" w:rsidP="00F67AA6">
            <w:r w:rsidRPr="00BB29AD">
              <w:t>Mediator</w:t>
            </w:r>
          </w:p>
        </w:tc>
        <w:tc>
          <w:tcPr>
            <w:tcW w:w="6987" w:type="dxa"/>
          </w:tcPr>
          <w:p w:rsidR="0033094F" w:rsidRPr="00A95AA7" w:rsidRDefault="0033094F" w:rsidP="00960C20">
            <w:pPr>
              <w:rPr>
                <w:lang w:val="en-US"/>
              </w:rPr>
            </w:pPr>
            <w:r w:rsidRPr="00A95AA7">
              <w:rPr>
                <w:lang w:val="en-US"/>
              </w:rPr>
              <w:t>Allows loose coupling between classes by being the only class that has detailed knowledge of their methods.</w:t>
            </w:r>
          </w:p>
        </w:tc>
        <w:tc>
          <w:tcPr>
            <w:tcW w:w="347" w:type="dxa"/>
          </w:tcPr>
          <w:p w:rsidR="0033094F" w:rsidRDefault="00024AD9" w:rsidP="00960C20">
            <w:r w:rsidRPr="00D867A7">
              <w:rPr>
                <w:b/>
              </w:rPr>
              <w:t>X</w:t>
            </w:r>
          </w:p>
        </w:tc>
        <w:tc>
          <w:tcPr>
            <w:tcW w:w="410" w:type="dxa"/>
          </w:tcPr>
          <w:p w:rsidR="0033094F" w:rsidRDefault="00E828B3" w:rsidP="00960C20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Default="0033094F" w:rsidP="00960C20"/>
        </w:tc>
      </w:tr>
      <w:tr w:rsidR="0033094F" w:rsidTr="00654542">
        <w:tc>
          <w:tcPr>
            <w:tcW w:w="1665" w:type="dxa"/>
          </w:tcPr>
          <w:p w:rsidR="0033094F" w:rsidRPr="00BB29AD" w:rsidRDefault="0033094F" w:rsidP="00F67AA6">
            <w:r w:rsidRPr="00BB29AD">
              <w:t>Memento</w:t>
            </w:r>
          </w:p>
        </w:tc>
        <w:tc>
          <w:tcPr>
            <w:tcW w:w="6987" w:type="dxa"/>
          </w:tcPr>
          <w:p w:rsidR="0033094F" w:rsidRPr="00A95AA7" w:rsidRDefault="0033094F" w:rsidP="00206B4D">
            <w:pPr>
              <w:rPr>
                <w:lang w:val="en-US"/>
              </w:rPr>
            </w:pPr>
            <w:r w:rsidRPr="00A95AA7">
              <w:rPr>
                <w:lang w:val="en-US"/>
              </w:rPr>
              <w:t>Provides the ability to restore an object to its previous state (undo).</w:t>
            </w:r>
          </w:p>
        </w:tc>
        <w:tc>
          <w:tcPr>
            <w:tcW w:w="347" w:type="dxa"/>
          </w:tcPr>
          <w:p w:rsidR="0033094F" w:rsidRPr="00A95AA7" w:rsidRDefault="0033094F" w:rsidP="00206B4D">
            <w:pPr>
              <w:rPr>
                <w:lang w:val="en-US"/>
              </w:rPr>
            </w:pPr>
          </w:p>
        </w:tc>
        <w:tc>
          <w:tcPr>
            <w:tcW w:w="410" w:type="dxa"/>
          </w:tcPr>
          <w:p w:rsidR="0033094F" w:rsidRDefault="00E828B3" w:rsidP="00206B4D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Default="0033094F" w:rsidP="00206B4D"/>
        </w:tc>
      </w:tr>
      <w:tr w:rsidR="0033094F" w:rsidTr="00654542">
        <w:tc>
          <w:tcPr>
            <w:tcW w:w="1665" w:type="dxa"/>
          </w:tcPr>
          <w:p w:rsidR="0033094F" w:rsidRDefault="0033094F" w:rsidP="00F67AA6">
            <w:proofErr w:type="spellStart"/>
            <w:r w:rsidRPr="00BB29AD">
              <w:t>Observer</w:t>
            </w:r>
            <w:proofErr w:type="spellEnd"/>
            <w:r>
              <w:t xml:space="preserve"> (</w:t>
            </w:r>
            <w:proofErr w:type="spellStart"/>
            <w:r>
              <w:t>Publish</w:t>
            </w:r>
            <w:proofErr w:type="spellEnd"/>
            <w:r>
              <w:t>/</w:t>
            </w:r>
          </w:p>
          <w:p w:rsidR="0033094F" w:rsidRPr="00BB29AD" w:rsidRDefault="0033094F" w:rsidP="00F67AA6">
            <w:proofErr w:type="spellStart"/>
            <w:r>
              <w:t>subscribe</w:t>
            </w:r>
            <w:proofErr w:type="spellEnd"/>
            <w:r>
              <w:t>)</w:t>
            </w:r>
          </w:p>
        </w:tc>
        <w:tc>
          <w:tcPr>
            <w:tcW w:w="6987" w:type="dxa"/>
          </w:tcPr>
          <w:p w:rsidR="0033094F" w:rsidRPr="00A95AA7" w:rsidRDefault="0033094F" w:rsidP="00206B4D">
            <w:pPr>
              <w:rPr>
                <w:lang w:val="en-US"/>
              </w:rPr>
            </w:pPr>
            <w:r w:rsidRPr="00A95AA7">
              <w:rPr>
                <w:lang w:val="en-US"/>
              </w:rPr>
              <w:t>Allows a number of observer objects to see an event.</w:t>
            </w:r>
          </w:p>
        </w:tc>
        <w:tc>
          <w:tcPr>
            <w:tcW w:w="347" w:type="dxa"/>
          </w:tcPr>
          <w:p w:rsidR="0033094F" w:rsidRDefault="00024AD9" w:rsidP="00206B4D">
            <w:r w:rsidRPr="00D867A7">
              <w:rPr>
                <w:b/>
              </w:rPr>
              <w:t>X</w:t>
            </w:r>
          </w:p>
        </w:tc>
        <w:tc>
          <w:tcPr>
            <w:tcW w:w="410" w:type="dxa"/>
          </w:tcPr>
          <w:p w:rsidR="0033094F" w:rsidRDefault="00E828B3" w:rsidP="00206B4D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Default="001B7616" w:rsidP="00206B4D">
            <w:r w:rsidRPr="00A8463A">
              <w:rPr>
                <w:b/>
              </w:rPr>
              <w:t>X</w:t>
            </w:r>
          </w:p>
        </w:tc>
      </w:tr>
      <w:tr w:rsidR="0033094F" w:rsidTr="00654542">
        <w:tc>
          <w:tcPr>
            <w:tcW w:w="1665" w:type="dxa"/>
          </w:tcPr>
          <w:p w:rsidR="0033094F" w:rsidRPr="00BB29AD" w:rsidRDefault="0033094F" w:rsidP="00F67AA6">
            <w:r w:rsidRPr="00BB29AD">
              <w:t>State</w:t>
            </w:r>
          </w:p>
        </w:tc>
        <w:tc>
          <w:tcPr>
            <w:tcW w:w="6987" w:type="dxa"/>
          </w:tcPr>
          <w:p w:rsidR="0033094F" w:rsidRPr="00F9010A" w:rsidRDefault="0033094F" w:rsidP="00206B4D">
            <w:r w:rsidRPr="00A95AA7">
              <w:rPr>
                <w:lang w:val="en-US"/>
              </w:rPr>
              <w:t xml:space="preserve">Allow an object to alter its behavior when </w:t>
            </w:r>
            <w:proofErr w:type="gramStart"/>
            <w:r w:rsidRPr="00A95AA7">
              <w:rPr>
                <w:lang w:val="en-US"/>
              </w:rPr>
              <w:t>its</w:t>
            </w:r>
            <w:proofErr w:type="gramEnd"/>
            <w:r w:rsidRPr="00A95AA7">
              <w:rPr>
                <w:lang w:val="en-US"/>
              </w:rPr>
              <w:t xml:space="preserve"> internal state changes. </w:t>
            </w:r>
            <w:r w:rsidRPr="009E3D3E">
              <w:t xml:space="preserve">The </w:t>
            </w:r>
            <w:proofErr w:type="spellStart"/>
            <w:r w:rsidRPr="009E3D3E">
              <w:t>object</w:t>
            </w:r>
            <w:proofErr w:type="spellEnd"/>
            <w:r w:rsidRPr="009E3D3E">
              <w:t xml:space="preserve"> will </w:t>
            </w:r>
            <w:proofErr w:type="spellStart"/>
            <w:r w:rsidRPr="009E3D3E">
              <w:t>appear</w:t>
            </w:r>
            <w:proofErr w:type="spellEnd"/>
            <w:r w:rsidRPr="009E3D3E">
              <w:t xml:space="preserve"> </w:t>
            </w:r>
            <w:proofErr w:type="spellStart"/>
            <w:r w:rsidRPr="009E3D3E">
              <w:t>to</w:t>
            </w:r>
            <w:proofErr w:type="spellEnd"/>
            <w:r w:rsidRPr="009E3D3E">
              <w:t xml:space="preserve"> </w:t>
            </w:r>
            <w:proofErr w:type="spellStart"/>
            <w:r w:rsidRPr="009E3D3E">
              <w:t>change</w:t>
            </w:r>
            <w:proofErr w:type="spellEnd"/>
            <w:r w:rsidRPr="009E3D3E">
              <w:t xml:space="preserve"> </w:t>
            </w:r>
            <w:proofErr w:type="spellStart"/>
            <w:r w:rsidRPr="009E3D3E">
              <w:t>its</w:t>
            </w:r>
            <w:proofErr w:type="spellEnd"/>
            <w:r w:rsidRPr="009E3D3E">
              <w:t xml:space="preserve"> </w:t>
            </w:r>
            <w:proofErr w:type="spellStart"/>
            <w:r w:rsidRPr="009E3D3E">
              <w:t>class</w:t>
            </w:r>
            <w:proofErr w:type="spellEnd"/>
            <w:r w:rsidRPr="009E3D3E">
              <w:t>.</w:t>
            </w:r>
          </w:p>
        </w:tc>
        <w:tc>
          <w:tcPr>
            <w:tcW w:w="347" w:type="dxa"/>
          </w:tcPr>
          <w:p w:rsidR="0033094F" w:rsidRPr="009E3D3E" w:rsidRDefault="0033094F" w:rsidP="00206B4D"/>
        </w:tc>
        <w:tc>
          <w:tcPr>
            <w:tcW w:w="410" w:type="dxa"/>
          </w:tcPr>
          <w:p w:rsidR="0033094F" w:rsidRPr="009E3D3E" w:rsidRDefault="00E828B3" w:rsidP="00206B4D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Pr="009E3D3E" w:rsidRDefault="0033094F" w:rsidP="00206B4D"/>
        </w:tc>
      </w:tr>
      <w:tr w:rsidR="0033094F" w:rsidTr="00654542">
        <w:tc>
          <w:tcPr>
            <w:tcW w:w="1665" w:type="dxa"/>
          </w:tcPr>
          <w:p w:rsidR="0033094F" w:rsidRPr="00BB29AD" w:rsidRDefault="0033094F" w:rsidP="00F67AA6">
            <w:proofErr w:type="spellStart"/>
            <w:r w:rsidRPr="00BB29AD">
              <w:t>Strategy</w:t>
            </w:r>
            <w:proofErr w:type="spellEnd"/>
          </w:p>
        </w:tc>
        <w:tc>
          <w:tcPr>
            <w:tcW w:w="6987" w:type="dxa"/>
          </w:tcPr>
          <w:p w:rsidR="0033094F" w:rsidRPr="00A95AA7" w:rsidRDefault="0033094F" w:rsidP="00206B4D">
            <w:pPr>
              <w:rPr>
                <w:lang w:val="en-US"/>
              </w:rPr>
            </w:pPr>
            <w:r w:rsidRPr="00A95AA7">
              <w:rPr>
                <w:lang w:val="en-US"/>
              </w:rPr>
              <w:t>Define a family of algorithms, encapsulate each one, and make them interchangeable. Strategy lets the algorithm vary independently from clients that use it.</w:t>
            </w:r>
          </w:p>
        </w:tc>
        <w:tc>
          <w:tcPr>
            <w:tcW w:w="347" w:type="dxa"/>
          </w:tcPr>
          <w:p w:rsidR="0033094F" w:rsidRPr="00A95AA7" w:rsidRDefault="0033094F" w:rsidP="00206B4D">
            <w:pPr>
              <w:rPr>
                <w:lang w:val="en-US"/>
              </w:rPr>
            </w:pPr>
          </w:p>
        </w:tc>
        <w:tc>
          <w:tcPr>
            <w:tcW w:w="410" w:type="dxa"/>
          </w:tcPr>
          <w:p w:rsidR="0033094F" w:rsidRPr="00F11DDD" w:rsidRDefault="00E828B3" w:rsidP="00206B4D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Pr="00F11DDD" w:rsidRDefault="001B7616" w:rsidP="00206B4D">
            <w:r w:rsidRPr="00A8463A">
              <w:rPr>
                <w:b/>
              </w:rPr>
              <w:t>X</w:t>
            </w:r>
          </w:p>
        </w:tc>
      </w:tr>
      <w:tr w:rsidR="0033094F" w:rsidTr="00654542">
        <w:tc>
          <w:tcPr>
            <w:tcW w:w="1665" w:type="dxa"/>
          </w:tcPr>
          <w:p w:rsidR="0033094F" w:rsidRPr="00BB29AD" w:rsidRDefault="0033094F" w:rsidP="00F67AA6">
            <w:r w:rsidRPr="00BB29AD">
              <w:t>Template</w:t>
            </w:r>
          </w:p>
        </w:tc>
        <w:tc>
          <w:tcPr>
            <w:tcW w:w="6987" w:type="dxa"/>
          </w:tcPr>
          <w:p w:rsidR="0033094F" w:rsidRPr="00A95AA7" w:rsidRDefault="0033094F" w:rsidP="00206B4D">
            <w:pPr>
              <w:rPr>
                <w:lang w:val="en-US"/>
              </w:rPr>
            </w:pPr>
            <w:r w:rsidRPr="00A95AA7">
              <w:rPr>
                <w:lang w:val="en-US"/>
              </w:rPr>
              <w:t>Define the skeleton of an algorithm in an operation, deferring some steps to subclasses. Template method lets subclasses redefine certain steps of an algorithm without changing the algorithm's structure.</w:t>
            </w:r>
          </w:p>
        </w:tc>
        <w:tc>
          <w:tcPr>
            <w:tcW w:w="347" w:type="dxa"/>
          </w:tcPr>
          <w:p w:rsidR="0033094F" w:rsidRPr="00A95AA7" w:rsidRDefault="0033094F" w:rsidP="00206B4D">
            <w:pPr>
              <w:rPr>
                <w:lang w:val="en-US"/>
              </w:rPr>
            </w:pPr>
          </w:p>
        </w:tc>
        <w:tc>
          <w:tcPr>
            <w:tcW w:w="410" w:type="dxa"/>
          </w:tcPr>
          <w:p w:rsidR="0033094F" w:rsidRPr="00E07E04" w:rsidRDefault="00E828B3" w:rsidP="00206B4D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Pr="00E07E04" w:rsidRDefault="001B7616" w:rsidP="00206B4D">
            <w:r w:rsidRPr="00A8463A">
              <w:rPr>
                <w:b/>
              </w:rPr>
              <w:t>X</w:t>
            </w:r>
          </w:p>
        </w:tc>
      </w:tr>
      <w:tr w:rsidR="0033094F" w:rsidTr="00654542">
        <w:tc>
          <w:tcPr>
            <w:tcW w:w="1665" w:type="dxa"/>
          </w:tcPr>
          <w:p w:rsidR="0033094F" w:rsidRPr="00BB29AD" w:rsidRDefault="0033094F" w:rsidP="00F67AA6">
            <w:proofErr w:type="spellStart"/>
            <w:r w:rsidRPr="00BB29AD">
              <w:t>Visitor</w:t>
            </w:r>
            <w:proofErr w:type="spellEnd"/>
          </w:p>
        </w:tc>
        <w:tc>
          <w:tcPr>
            <w:tcW w:w="6987" w:type="dxa"/>
          </w:tcPr>
          <w:p w:rsidR="0033094F" w:rsidRPr="00A95AA7" w:rsidRDefault="0033094F" w:rsidP="003C056B">
            <w:pPr>
              <w:rPr>
                <w:lang w:val="en-US"/>
              </w:rPr>
            </w:pPr>
            <w:r w:rsidRPr="00A95AA7">
              <w:rPr>
                <w:lang w:val="en-US"/>
              </w:rPr>
              <w:t>Separates an algorithm from an object structure by moving the hierarchy of methods into one object. Lets you define a new operation without changing the classes of the elements on which it operates</w:t>
            </w:r>
          </w:p>
        </w:tc>
        <w:tc>
          <w:tcPr>
            <w:tcW w:w="347" w:type="dxa"/>
          </w:tcPr>
          <w:p w:rsidR="0033094F" w:rsidRPr="00A95AA7" w:rsidRDefault="0033094F" w:rsidP="003C056B">
            <w:pPr>
              <w:rPr>
                <w:lang w:val="en-US"/>
              </w:rPr>
            </w:pPr>
          </w:p>
        </w:tc>
        <w:tc>
          <w:tcPr>
            <w:tcW w:w="410" w:type="dxa"/>
          </w:tcPr>
          <w:p w:rsidR="0033094F" w:rsidRDefault="00E828B3" w:rsidP="003C056B">
            <w:r w:rsidRPr="00A8463A">
              <w:rPr>
                <w:b/>
              </w:rPr>
              <w:t>X</w:t>
            </w:r>
          </w:p>
        </w:tc>
        <w:tc>
          <w:tcPr>
            <w:tcW w:w="338" w:type="dxa"/>
          </w:tcPr>
          <w:p w:rsidR="0033094F" w:rsidRDefault="0033094F" w:rsidP="003C056B"/>
        </w:tc>
      </w:tr>
    </w:tbl>
    <w:p w:rsidR="003A76CD" w:rsidRDefault="00654542" w:rsidP="00654542">
      <w:pPr>
        <w:pStyle w:val="berschrift2"/>
      </w:pPr>
      <w:proofErr w:type="spellStart"/>
      <w:r>
        <w:t>Concurrency</w:t>
      </w:r>
      <w:proofErr w:type="spellEnd"/>
    </w:p>
    <w:p w:rsidR="006E1403" w:rsidRDefault="000B5539" w:rsidP="000B5539">
      <w:r>
        <w:t>15 Patterns</w:t>
      </w:r>
    </w:p>
    <w:p w:rsidR="006E1403" w:rsidRDefault="006E1403">
      <w:r>
        <w:br w:type="page"/>
      </w:r>
    </w:p>
    <w:p w:rsidR="000B5539" w:rsidRDefault="004B6938" w:rsidP="00DB2469">
      <w:pPr>
        <w:pStyle w:val="berschrift1"/>
      </w:pPr>
      <w:r>
        <w:lastRenderedPageBreak/>
        <w:t>Datenstrukturen</w:t>
      </w:r>
    </w:p>
    <w:p w:rsidR="004B6938" w:rsidRPr="004B6938" w:rsidRDefault="004B6938" w:rsidP="004B6938">
      <w:pPr>
        <w:pStyle w:val="berschrift2"/>
      </w:pPr>
      <w:r>
        <w:t>Listen</w:t>
      </w:r>
    </w:p>
    <w:p w:rsidR="00DB2469" w:rsidRDefault="009E4795" w:rsidP="00DB24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3pt;height:116.9pt">
            <v:imagedata r:id="rId7" o:title="Lists"/>
          </v:shape>
        </w:pict>
      </w:r>
    </w:p>
    <w:p w:rsidR="00430C92" w:rsidRDefault="00430C92" w:rsidP="00430C92">
      <w:pPr>
        <w:pStyle w:val="berschrift2"/>
      </w:pPr>
      <w:proofErr w:type="spellStart"/>
      <w:r>
        <w:t>HashMap</w:t>
      </w:r>
      <w:proofErr w:type="spellEnd"/>
    </w:p>
    <w:p w:rsidR="00430C92" w:rsidRDefault="00D724EB" w:rsidP="005C06A2">
      <w:pPr>
        <w:jc w:val="both"/>
      </w:pPr>
      <w:r>
        <w:t xml:space="preserve">Kollisionen werden über Listen organisiert. Wenn zwei verschiedene </w:t>
      </w:r>
      <w:proofErr w:type="spellStart"/>
      <w:r>
        <w:t>Keys</w:t>
      </w:r>
      <w:proofErr w:type="spellEnd"/>
      <w:r>
        <w:t xml:space="preserve"> den selben </w:t>
      </w:r>
      <w:proofErr w:type="spellStart"/>
      <w:r>
        <w:t>Hashcode</w:t>
      </w:r>
      <w:proofErr w:type="spellEnd"/>
      <w:r>
        <w:t xml:space="preserve"> ergeben (und damit in denselben </w:t>
      </w:r>
      <w:proofErr w:type="spellStart"/>
      <w:r>
        <w:t>Bucket</w:t>
      </w:r>
      <w:proofErr w:type="spellEnd"/>
      <w:r>
        <w:t xml:space="preserve"> fallen), geht </w:t>
      </w:r>
      <w:proofErr w:type="spellStart"/>
      <w:r>
        <w:t>HashMap</w:t>
      </w:r>
      <w:proofErr w:type="spellEnd"/>
      <w:r>
        <w:t xml:space="preserve"> bei einem </w:t>
      </w:r>
      <w:proofErr w:type="spellStart"/>
      <w:r>
        <w:t>get</w:t>
      </w:r>
      <w:proofErr w:type="spellEnd"/>
      <w:r>
        <w:t>(</w:t>
      </w:r>
      <w:proofErr w:type="spellStart"/>
      <w:r>
        <w:t>key</w:t>
      </w:r>
      <w:proofErr w:type="spellEnd"/>
      <w:r>
        <w:t xml:space="preserve">) die ganze Liste des zugehörigen </w:t>
      </w:r>
      <w:proofErr w:type="spellStart"/>
      <w:r>
        <w:t>Buckets</w:t>
      </w:r>
      <w:proofErr w:type="spellEnd"/>
      <w:r>
        <w:t xml:space="preserve"> durch und vergleicht den Key jeden Elements mit dem gegebenen </w:t>
      </w:r>
      <w:proofErr w:type="spellStart"/>
      <w:r>
        <w:t>key</w:t>
      </w:r>
      <w:proofErr w:type="spellEnd"/>
      <w:r w:rsidR="008A011E">
        <w:t xml:space="preserve"> per </w:t>
      </w:r>
      <w:proofErr w:type="spellStart"/>
      <w:r w:rsidR="008A011E">
        <w:t>equals</w:t>
      </w:r>
      <w:proofErr w:type="spellEnd"/>
      <w:r>
        <w:t>.</w:t>
      </w:r>
    </w:p>
    <w:p w:rsidR="003A2234" w:rsidRDefault="003A2234" w:rsidP="005C06A2">
      <w:pPr>
        <w:jc w:val="both"/>
      </w:pPr>
      <w:r>
        <w:t xml:space="preserve">D.h. jedes Element in einem </w:t>
      </w:r>
      <w:proofErr w:type="spellStart"/>
      <w:r>
        <w:t>Bucket</w:t>
      </w:r>
      <w:proofErr w:type="spellEnd"/>
      <w:r>
        <w:t xml:space="preserve"> ist ein Key/Value-Paar.</w:t>
      </w:r>
    </w:p>
    <w:p w:rsidR="00416A50" w:rsidRDefault="00416A50" w:rsidP="00252228">
      <w:pPr>
        <w:pStyle w:val="berschrift2"/>
      </w:pPr>
      <w:proofErr w:type="spellStart"/>
      <w:r>
        <w:t>Generics</w:t>
      </w:r>
      <w:proofErr w:type="spellEnd"/>
      <w:r w:rsidR="000D7D69">
        <w:t xml:space="preserve"> (Java 1.5)</w:t>
      </w:r>
    </w:p>
    <w:p w:rsidR="00416A50" w:rsidRDefault="00DA30FD" w:rsidP="00416A50">
      <w:hyperlink r:id="rId8" w:history="1">
        <w:r w:rsidR="00416A50" w:rsidRPr="00BD47A1">
          <w:rPr>
            <w:rStyle w:val="Hyperlink"/>
          </w:rPr>
          <w:t>https://docs.oracle.com/javase/tutorial/java/generics/index.html</w:t>
        </w:r>
      </w:hyperlink>
    </w:p>
    <w:p w:rsidR="00416A50" w:rsidRPr="00416A50" w:rsidRDefault="00D92D30" w:rsidP="00416A50">
      <w:r w:rsidRPr="00D92D30">
        <w:t>D:\Eigenes\Prog\Code\Java 2015</w:t>
      </w:r>
      <w:r>
        <w:t>\</w:t>
      </w:r>
      <w:r w:rsidRPr="00D92D30">
        <w:t>generics.pdf</w:t>
      </w:r>
    </w:p>
    <w:p w:rsidR="007E0F2D" w:rsidRDefault="007E0F2D" w:rsidP="00252228">
      <w:pPr>
        <w:pStyle w:val="berschrift2"/>
      </w:pPr>
      <w:r>
        <w:t>Wildcards</w:t>
      </w:r>
      <w:r w:rsidR="000D7D69">
        <w:t xml:space="preserve"> (Java 1.5)</w:t>
      </w:r>
    </w:p>
    <w:tbl>
      <w:tblPr>
        <w:tblStyle w:val="Tabellengitternetz"/>
        <w:tblW w:w="9322" w:type="dxa"/>
        <w:tblLook w:val="04A0"/>
      </w:tblPr>
      <w:tblGrid>
        <w:gridCol w:w="2594"/>
        <w:gridCol w:w="2570"/>
        <w:gridCol w:w="4158"/>
      </w:tblGrid>
      <w:tr w:rsidR="00CE5229" w:rsidTr="00987871">
        <w:tc>
          <w:tcPr>
            <w:tcW w:w="2594" w:type="dxa"/>
          </w:tcPr>
          <w:p w:rsidR="00CE5229" w:rsidRDefault="00CE5229" w:rsidP="00CE5229">
            <w:proofErr w:type="spellStart"/>
            <w:r>
              <w:t>Unbounded</w:t>
            </w:r>
            <w:proofErr w:type="spellEnd"/>
            <w:r>
              <w:t xml:space="preserve"> Wildcard</w:t>
            </w:r>
          </w:p>
        </w:tc>
        <w:tc>
          <w:tcPr>
            <w:tcW w:w="2570" w:type="dxa"/>
          </w:tcPr>
          <w:p w:rsidR="00CE5229" w:rsidRDefault="00CE5229" w:rsidP="00CE5229">
            <w:r w:rsidRPr="00B70351">
              <w:rPr>
                <w:rFonts w:ascii="Courier New" w:hAnsi="Courier New" w:cs="Courier New"/>
              </w:rPr>
              <w:t>List&lt;?&gt;</w:t>
            </w:r>
          </w:p>
        </w:tc>
        <w:tc>
          <w:tcPr>
            <w:tcW w:w="4158" w:type="dxa"/>
          </w:tcPr>
          <w:p w:rsidR="00CE5229" w:rsidRDefault="00C50CD7" w:rsidP="00CE5229">
            <w:r>
              <w:rPr>
                <w:rFonts w:cs="Courier New"/>
              </w:rPr>
              <w:t xml:space="preserve">Für </w:t>
            </w:r>
            <w:proofErr w:type="spellStart"/>
            <w:r>
              <w:rPr>
                <w:rFonts w:cs="Courier New"/>
              </w:rPr>
              <w:t>in</w:t>
            </w:r>
            <w:proofErr w:type="spellEnd"/>
            <w:r>
              <w:rPr>
                <w:rFonts w:cs="Courier New"/>
              </w:rPr>
              <w:t xml:space="preserve"> Variablen</w:t>
            </w:r>
            <w:r w:rsidR="00CE5229" w:rsidRPr="00A508A1">
              <w:rPr>
                <w:rFonts w:cs="Courier New"/>
              </w:rPr>
              <w:t xml:space="preserve">, auf denen Methoden der </w:t>
            </w:r>
            <w:proofErr w:type="spellStart"/>
            <w:r w:rsidR="00CE5229" w:rsidRPr="00A508A1">
              <w:rPr>
                <w:rFonts w:cs="Courier New"/>
              </w:rPr>
              <w:t>Object</w:t>
            </w:r>
            <w:proofErr w:type="spellEnd"/>
            <w:r w:rsidR="00CE5229" w:rsidRPr="00A508A1">
              <w:rPr>
                <w:rFonts w:cs="Courier New"/>
              </w:rPr>
              <w:t>-Klasse angewendet werden sollen.</w:t>
            </w:r>
          </w:p>
        </w:tc>
      </w:tr>
      <w:tr w:rsidR="00CE5229" w:rsidTr="00987871">
        <w:tc>
          <w:tcPr>
            <w:tcW w:w="2594" w:type="dxa"/>
          </w:tcPr>
          <w:p w:rsidR="00CE5229" w:rsidRDefault="00CE5229" w:rsidP="00CE5229">
            <w:proofErr w:type="spellStart"/>
            <w:r>
              <w:t>Upper</w:t>
            </w:r>
            <w:proofErr w:type="spellEnd"/>
            <w:r>
              <w:t xml:space="preserve"> </w:t>
            </w:r>
            <w:proofErr w:type="spellStart"/>
            <w:r>
              <w:t>Bounded</w:t>
            </w:r>
            <w:proofErr w:type="spellEnd"/>
            <w:r>
              <w:t xml:space="preserve"> Wildcard</w:t>
            </w:r>
          </w:p>
        </w:tc>
        <w:tc>
          <w:tcPr>
            <w:tcW w:w="2570" w:type="dxa"/>
          </w:tcPr>
          <w:p w:rsidR="00CE5229" w:rsidRDefault="00CE5229" w:rsidP="00CE5229">
            <w:r w:rsidRPr="00B70351">
              <w:rPr>
                <w:rFonts w:ascii="Courier New" w:hAnsi="Courier New" w:cs="Courier New"/>
              </w:rPr>
              <w:t xml:space="preserve">List&lt;? </w:t>
            </w:r>
            <w:proofErr w:type="spellStart"/>
            <w:r w:rsidRPr="00B70351">
              <w:rPr>
                <w:rFonts w:ascii="Courier New" w:hAnsi="Courier New" w:cs="Courier New"/>
              </w:rPr>
              <w:t>extends</w:t>
            </w:r>
            <w:proofErr w:type="spellEnd"/>
            <w:r w:rsidRPr="00B70351">
              <w:rPr>
                <w:rFonts w:ascii="Courier New" w:hAnsi="Courier New" w:cs="Courier New"/>
              </w:rPr>
              <w:t xml:space="preserve"> E&gt;</w:t>
            </w:r>
          </w:p>
        </w:tc>
        <w:tc>
          <w:tcPr>
            <w:tcW w:w="4158" w:type="dxa"/>
          </w:tcPr>
          <w:p w:rsidR="00CE5229" w:rsidRDefault="00592827" w:rsidP="00CE5229">
            <w:r>
              <w:t xml:space="preserve">Für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r w:rsidR="00C50CD7">
              <w:rPr>
                <w:rFonts w:cs="Courier New"/>
              </w:rPr>
              <w:t>Variablen</w:t>
            </w:r>
          </w:p>
        </w:tc>
      </w:tr>
      <w:tr w:rsidR="00CE5229" w:rsidTr="00987871">
        <w:tc>
          <w:tcPr>
            <w:tcW w:w="2594" w:type="dxa"/>
          </w:tcPr>
          <w:p w:rsidR="00CE5229" w:rsidRDefault="00CE5229" w:rsidP="00CE5229"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Bounded</w:t>
            </w:r>
            <w:proofErr w:type="spellEnd"/>
            <w:r>
              <w:t xml:space="preserve"> Wildcard</w:t>
            </w:r>
          </w:p>
        </w:tc>
        <w:tc>
          <w:tcPr>
            <w:tcW w:w="2570" w:type="dxa"/>
          </w:tcPr>
          <w:p w:rsidR="00CE5229" w:rsidRDefault="00CE5229" w:rsidP="00CE5229">
            <w:r w:rsidRPr="00B70351">
              <w:rPr>
                <w:rFonts w:ascii="Courier New" w:hAnsi="Courier New" w:cs="Courier New"/>
              </w:rPr>
              <w:t>List&lt;? super E&gt;</w:t>
            </w:r>
          </w:p>
        </w:tc>
        <w:tc>
          <w:tcPr>
            <w:tcW w:w="4158" w:type="dxa"/>
          </w:tcPr>
          <w:p w:rsidR="00CE5229" w:rsidRDefault="00592827" w:rsidP="00CE5229">
            <w:r>
              <w:t xml:space="preserve">Für out </w:t>
            </w:r>
            <w:r w:rsidR="00C50CD7">
              <w:rPr>
                <w:rFonts w:cs="Courier New"/>
              </w:rPr>
              <w:t>Variablen</w:t>
            </w:r>
          </w:p>
        </w:tc>
      </w:tr>
    </w:tbl>
    <w:p w:rsidR="006234FA" w:rsidRPr="00060732" w:rsidRDefault="006234FA" w:rsidP="00060732">
      <w:pPr>
        <w:spacing w:before="240"/>
        <w:jc w:val="both"/>
        <w:rPr>
          <w:color w:val="FF0000"/>
        </w:rPr>
      </w:pPr>
      <w:r>
        <w:t>Wenn Wildcards in einer Klasse genutzt werden, darf sich die aufrufende Klasse darum keine Gedanken machen!</w:t>
      </w:r>
    </w:p>
    <w:p w:rsidR="00C73F1C" w:rsidRPr="00A95AA7" w:rsidRDefault="00252228" w:rsidP="00252228">
      <w:pPr>
        <w:pStyle w:val="berschrift2"/>
        <w:rPr>
          <w:lang w:val="en-US"/>
        </w:rPr>
      </w:pPr>
      <w:proofErr w:type="spellStart"/>
      <w:r w:rsidRPr="00A95AA7">
        <w:rPr>
          <w:lang w:val="en-US"/>
        </w:rPr>
        <w:t>Kovarianz</w:t>
      </w:r>
      <w:proofErr w:type="spellEnd"/>
    </w:p>
    <w:p w:rsidR="00CB1252" w:rsidRPr="00A95AA7" w:rsidRDefault="00176ABA" w:rsidP="00B072EB">
      <w:pPr>
        <w:autoSpaceDE w:val="0"/>
        <w:autoSpaceDN w:val="0"/>
        <w:adjustRightInd w:val="0"/>
        <w:spacing w:after="0" w:line="240" w:lineRule="auto"/>
        <w:ind w:left="708" w:hanging="708"/>
        <w:rPr>
          <w:color w:val="FF0000"/>
          <w:szCs w:val="20"/>
          <w:lang w:val="en-US"/>
        </w:rPr>
      </w:pPr>
      <w:r w:rsidRPr="00A95AA7">
        <w:rPr>
          <w:b/>
          <w:color w:val="E36C0A" w:themeColor="accent6" w:themeShade="BF"/>
          <w:szCs w:val="20"/>
          <w:lang w:val="en-US"/>
        </w:rPr>
        <w:t>Arrays</w:t>
      </w:r>
      <w:r w:rsidRPr="00A95AA7">
        <w:rPr>
          <w:szCs w:val="20"/>
          <w:lang w:val="en-US"/>
        </w:rPr>
        <w:t xml:space="preserve"> (</w:t>
      </w:r>
      <w:proofErr w:type="spellStart"/>
      <w:r w:rsidRPr="00A95AA7">
        <w:rPr>
          <w:szCs w:val="20"/>
          <w:lang w:val="en-US"/>
        </w:rPr>
        <w:t>d.h</w:t>
      </w:r>
      <w:proofErr w:type="spellEnd"/>
      <w:r w:rsidRPr="00A95AA7">
        <w:rPr>
          <w:szCs w:val="20"/>
          <w:lang w:val="en-US"/>
        </w:rPr>
        <w:t xml:space="preserve">. </w:t>
      </w:r>
      <w:proofErr w:type="gramStart"/>
      <w:r w:rsidRPr="00A95AA7">
        <w:rPr>
          <w:rFonts w:ascii="Courier New" w:hAnsi="Courier New" w:cs="Courier New"/>
          <w:szCs w:val="20"/>
          <w:lang w:val="en-US"/>
        </w:rPr>
        <w:t>Object[</w:t>
      </w:r>
      <w:proofErr w:type="gramEnd"/>
      <w:r w:rsidRPr="00A95AA7">
        <w:rPr>
          <w:rFonts w:ascii="Courier New" w:hAnsi="Courier New" w:cs="Courier New"/>
          <w:szCs w:val="20"/>
          <w:lang w:val="en-US"/>
        </w:rPr>
        <w:t>]</w:t>
      </w:r>
      <w:r w:rsidR="00CB1252" w:rsidRPr="00A95AA7">
        <w:rPr>
          <w:szCs w:val="20"/>
          <w:lang w:val="en-US"/>
        </w:rPr>
        <w:t xml:space="preserve">) </w:t>
      </w:r>
      <w:proofErr w:type="spellStart"/>
      <w:r w:rsidR="00CB1252" w:rsidRPr="00A95AA7">
        <w:rPr>
          <w:szCs w:val="20"/>
          <w:lang w:val="en-US"/>
        </w:rPr>
        <w:t>sind</w:t>
      </w:r>
      <w:proofErr w:type="spellEnd"/>
      <w:r w:rsidR="00CB1252" w:rsidRPr="00A95AA7">
        <w:rPr>
          <w:szCs w:val="20"/>
          <w:lang w:val="en-US"/>
        </w:rPr>
        <w:t xml:space="preserve"> </w:t>
      </w:r>
      <w:proofErr w:type="spellStart"/>
      <w:r w:rsidR="00CB1252" w:rsidRPr="00A95AA7">
        <w:rPr>
          <w:b/>
          <w:color w:val="E36C0A" w:themeColor="accent6" w:themeShade="BF"/>
          <w:szCs w:val="20"/>
          <w:lang w:val="en-US"/>
        </w:rPr>
        <w:t>kovariant</w:t>
      </w:r>
      <w:proofErr w:type="spellEnd"/>
      <w:r w:rsidR="00CB1252" w:rsidRPr="00A95AA7">
        <w:rPr>
          <w:szCs w:val="20"/>
          <w:lang w:val="en-US"/>
        </w:rPr>
        <w:t>:</w:t>
      </w:r>
    </w:p>
    <w:p w:rsidR="00176ABA" w:rsidRPr="00A95AA7" w:rsidRDefault="004E126F" w:rsidP="00CB1252">
      <w:pPr>
        <w:autoSpaceDE w:val="0"/>
        <w:autoSpaceDN w:val="0"/>
        <w:adjustRightInd w:val="0"/>
        <w:spacing w:after="0" w:line="240" w:lineRule="auto"/>
        <w:ind w:left="708"/>
        <w:rPr>
          <w:rFonts w:cs="Times-Roman"/>
          <w:szCs w:val="20"/>
          <w:lang w:val="en-US"/>
        </w:rPr>
      </w:pPr>
      <w:r w:rsidRPr="00A95AA7">
        <w:rPr>
          <w:szCs w:val="20"/>
          <w:lang w:val="en-US"/>
        </w:rPr>
        <w:t xml:space="preserve">If </w:t>
      </w:r>
      <w:r w:rsidRPr="00A95AA7">
        <w:rPr>
          <w:rFonts w:ascii="Courier New" w:hAnsi="Courier New" w:cs="Courier New"/>
          <w:szCs w:val="20"/>
          <w:lang w:val="en-US"/>
        </w:rPr>
        <w:t>Sub</w:t>
      </w:r>
      <w:r w:rsidRPr="00A95AA7">
        <w:rPr>
          <w:rFonts w:cs="LucidaSans-Typewriter"/>
          <w:szCs w:val="20"/>
          <w:lang w:val="en-US"/>
        </w:rPr>
        <w:t xml:space="preserve"> </w:t>
      </w:r>
      <w:r w:rsidRPr="00A95AA7">
        <w:rPr>
          <w:rFonts w:cs="Times-Roman"/>
          <w:szCs w:val="20"/>
          <w:lang w:val="en-US"/>
        </w:rPr>
        <w:t xml:space="preserve">is a subtype of </w:t>
      </w:r>
      <w:r w:rsidRPr="00A95AA7">
        <w:rPr>
          <w:rFonts w:ascii="Courier New" w:hAnsi="Courier New" w:cs="Courier New"/>
          <w:szCs w:val="20"/>
          <w:lang w:val="en-US"/>
        </w:rPr>
        <w:t>Super</w:t>
      </w:r>
      <w:r w:rsidRPr="00A95AA7">
        <w:rPr>
          <w:rFonts w:cs="LucidaSans-Typewriter"/>
          <w:szCs w:val="20"/>
          <w:lang w:val="en-US"/>
        </w:rPr>
        <w:t xml:space="preserve">, </w:t>
      </w:r>
      <w:r w:rsidRPr="00A95AA7">
        <w:rPr>
          <w:rFonts w:cs="Times-Roman"/>
          <w:szCs w:val="20"/>
          <w:lang w:val="en-US"/>
        </w:rPr>
        <w:t>then the</w:t>
      </w:r>
      <w:r w:rsidR="00511133" w:rsidRPr="00A95AA7">
        <w:rPr>
          <w:rFonts w:cs="Times-Roman"/>
          <w:szCs w:val="20"/>
          <w:lang w:val="en-US"/>
        </w:rPr>
        <w:t xml:space="preserve"> </w:t>
      </w:r>
      <w:r w:rsidRPr="00A95AA7">
        <w:rPr>
          <w:rFonts w:cs="Times-Roman"/>
          <w:szCs w:val="20"/>
          <w:lang w:val="en-US"/>
        </w:rPr>
        <w:t xml:space="preserve">array type </w:t>
      </w:r>
      <w:proofErr w:type="gramStart"/>
      <w:r w:rsidRPr="00A95AA7">
        <w:rPr>
          <w:rFonts w:ascii="Courier New" w:hAnsi="Courier New" w:cs="Courier New"/>
          <w:szCs w:val="20"/>
          <w:lang w:val="en-US"/>
        </w:rPr>
        <w:t>Sub[</w:t>
      </w:r>
      <w:proofErr w:type="gramEnd"/>
      <w:r w:rsidRPr="00A95AA7">
        <w:rPr>
          <w:rFonts w:ascii="Courier New" w:hAnsi="Courier New" w:cs="Courier New"/>
          <w:szCs w:val="20"/>
          <w:lang w:val="en-US"/>
        </w:rPr>
        <w:t>]</w:t>
      </w:r>
      <w:r w:rsidRPr="00A95AA7">
        <w:rPr>
          <w:rFonts w:cs="LucidaSans-Typewriter"/>
          <w:szCs w:val="20"/>
          <w:lang w:val="en-US"/>
        </w:rPr>
        <w:t xml:space="preserve"> </w:t>
      </w:r>
      <w:r w:rsidRPr="00A95AA7">
        <w:rPr>
          <w:rFonts w:cs="Times-Roman"/>
          <w:szCs w:val="20"/>
          <w:lang w:val="en-US"/>
        </w:rPr>
        <w:t xml:space="preserve">is a subtype of </w:t>
      </w:r>
      <w:r w:rsidRPr="00A95AA7">
        <w:rPr>
          <w:rFonts w:ascii="Courier New" w:hAnsi="Courier New" w:cs="Courier New"/>
          <w:szCs w:val="20"/>
          <w:lang w:val="en-US"/>
        </w:rPr>
        <w:t>Super[]</w:t>
      </w:r>
      <w:r w:rsidR="00B06542" w:rsidRPr="00A95AA7">
        <w:rPr>
          <w:rFonts w:cs="LucidaSans-Typewriter"/>
          <w:szCs w:val="20"/>
          <w:lang w:val="en-US"/>
        </w:rPr>
        <w:t>.</w:t>
      </w:r>
    </w:p>
    <w:p w:rsidR="00CB1252" w:rsidRPr="00DA4654" w:rsidRDefault="00FA4661" w:rsidP="00915D87">
      <w:pPr>
        <w:autoSpaceDE w:val="0"/>
        <w:autoSpaceDN w:val="0"/>
        <w:adjustRightInd w:val="0"/>
        <w:spacing w:after="0" w:line="240" w:lineRule="auto"/>
        <w:ind w:left="708" w:hanging="708"/>
        <w:rPr>
          <w:szCs w:val="20"/>
        </w:rPr>
      </w:pPr>
      <w:r w:rsidRPr="001F5CFB">
        <w:rPr>
          <w:b/>
          <w:color w:val="E36C0A" w:themeColor="accent6" w:themeShade="BF"/>
          <w:szCs w:val="20"/>
        </w:rPr>
        <w:t xml:space="preserve">Generische </w:t>
      </w:r>
      <w:r w:rsidR="00C50CF9" w:rsidRPr="001F5CFB">
        <w:rPr>
          <w:b/>
          <w:color w:val="E36C0A" w:themeColor="accent6" w:themeShade="BF"/>
          <w:szCs w:val="20"/>
        </w:rPr>
        <w:t>Typen</w:t>
      </w:r>
      <w:r w:rsidR="00C50CF9" w:rsidRPr="00DA4654">
        <w:rPr>
          <w:szCs w:val="20"/>
        </w:rPr>
        <w:t xml:space="preserve"> sind </w:t>
      </w:r>
      <w:r w:rsidR="00E321FC" w:rsidRPr="001F5CFB">
        <w:rPr>
          <w:b/>
          <w:color w:val="E36C0A" w:themeColor="accent6" w:themeShade="BF"/>
          <w:szCs w:val="20"/>
        </w:rPr>
        <w:t>in</w:t>
      </w:r>
      <w:r w:rsidR="00B072EB" w:rsidRPr="001F5CFB">
        <w:rPr>
          <w:b/>
          <w:color w:val="E36C0A" w:themeColor="accent6" w:themeShade="BF"/>
          <w:szCs w:val="20"/>
        </w:rPr>
        <w:t>variant</w:t>
      </w:r>
      <w:r w:rsidR="00B072EB" w:rsidRPr="00DA4654">
        <w:rPr>
          <w:szCs w:val="20"/>
        </w:rPr>
        <w:t xml:space="preserve"> (d.h. nicht </w:t>
      </w:r>
      <w:proofErr w:type="spellStart"/>
      <w:r w:rsidR="00B072EB" w:rsidRPr="00DA4654">
        <w:rPr>
          <w:szCs w:val="20"/>
        </w:rPr>
        <w:t>kovariant</w:t>
      </w:r>
      <w:proofErr w:type="spellEnd"/>
      <w:r w:rsidR="00B072EB" w:rsidRPr="00DA4654">
        <w:rPr>
          <w:szCs w:val="20"/>
        </w:rPr>
        <w:t xml:space="preserve">): </w:t>
      </w:r>
    </w:p>
    <w:p w:rsidR="00FA4661" w:rsidRPr="00A95AA7" w:rsidRDefault="00915D87" w:rsidP="00CB1252">
      <w:pPr>
        <w:autoSpaceDE w:val="0"/>
        <w:autoSpaceDN w:val="0"/>
        <w:adjustRightInd w:val="0"/>
        <w:spacing w:after="0" w:line="240" w:lineRule="auto"/>
        <w:ind w:left="708"/>
        <w:rPr>
          <w:rFonts w:cs="LucidaSans-Typewriter"/>
          <w:szCs w:val="20"/>
          <w:lang w:val="en-US"/>
        </w:rPr>
      </w:pPr>
      <w:r w:rsidRPr="00A95AA7">
        <w:rPr>
          <w:szCs w:val="20"/>
          <w:lang w:val="en-US"/>
        </w:rPr>
        <w:t>F</w:t>
      </w:r>
      <w:r w:rsidRPr="00A95AA7">
        <w:rPr>
          <w:rFonts w:cs="Times-Roman"/>
          <w:szCs w:val="20"/>
          <w:lang w:val="en-US"/>
        </w:rPr>
        <w:t xml:space="preserve">or any two distinct types </w:t>
      </w:r>
      <w:r w:rsidRPr="00A95AA7">
        <w:rPr>
          <w:rFonts w:ascii="Courier New" w:hAnsi="Courier New" w:cs="Courier New"/>
          <w:szCs w:val="20"/>
          <w:lang w:val="en-US"/>
        </w:rPr>
        <w:t>Type1</w:t>
      </w:r>
      <w:r w:rsidRPr="00A95AA7">
        <w:rPr>
          <w:rFonts w:cs="LucidaSans-Typewriter"/>
          <w:szCs w:val="20"/>
          <w:lang w:val="en-US"/>
        </w:rPr>
        <w:t xml:space="preserve"> </w:t>
      </w:r>
      <w:r w:rsidRPr="00A95AA7">
        <w:rPr>
          <w:rFonts w:cs="Times-Roman"/>
          <w:szCs w:val="20"/>
          <w:lang w:val="en-US"/>
        </w:rPr>
        <w:t xml:space="preserve">and </w:t>
      </w:r>
      <w:r w:rsidRPr="00A95AA7">
        <w:rPr>
          <w:rFonts w:ascii="Courier New" w:hAnsi="Courier New" w:cs="Courier New"/>
          <w:szCs w:val="20"/>
          <w:lang w:val="en-US"/>
        </w:rPr>
        <w:t>Type2</w:t>
      </w:r>
      <w:r w:rsidRPr="00A95AA7">
        <w:rPr>
          <w:rFonts w:cs="Times-Roman"/>
          <w:szCs w:val="20"/>
          <w:lang w:val="en-US"/>
        </w:rPr>
        <w:t xml:space="preserve">, </w:t>
      </w:r>
      <w:r w:rsidRPr="00A95AA7">
        <w:rPr>
          <w:rFonts w:ascii="Courier New" w:hAnsi="Courier New" w:cs="Courier New"/>
          <w:szCs w:val="20"/>
          <w:lang w:val="en-US"/>
        </w:rPr>
        <w:t>List&lt;Type1&gt;</w:t>
      </w:r>
      <w:r w:rsidRPr="00A95AA7">
        <w:rPr>
          <w:rFonts w:cs="LucidaSans-Typewriter"/>
          <w:szCs w:val="20"/>
          <w:lang w:val="en-US"/>
        </w:rPr>
        <w:t xml:space="preserve"> </w:t>
      </w:r>
      <w:r w:rsidRPr="00A95AA7">
        <w:rPr>
          <w:rFonts w:cs="Times-Roman"/>
          <w:szCs w:val="20"/>
          <w:lang w:val="en-US"/>
        </w:rPr>
        <w:t xml:space="preserve">is neither a subtype nor a </w:t>
      </w:r>
      <w:proofErr w:type="spellStart"/>
      <w:r w:rsidRPr="00A95AA7">
        <w:rPr>
          <w:rFonts w:cs="Times-Roman"/>
          <w:szCs w:val="20"/>
          <w:lang w:val="en-US"/>
        </w:rPr>
        <w:t>supertype</w:t>
      </w:r>
      <w:proofErr w:type="spellEnd"/>
      <w:r w:rsidRPr="00A95AA7">
        <w:rPr>
          <w:rFonts w:cs="Times-Roman"/>
          <w:szCs w:val="20"/>
          <w:lang w:val="en-US"/>
        </w:rPr>
        <w:t xml:space="preserve"> of </w:t>
      </w:r>
      <w:r w:rsidRPr="00A95AA7">
        <w:rPr>
          <w:rFonts w:ascii="Courier New" w:hAnsi="Courier New" w:cs="Courier New"/>
          <w:szCs w:val="20"/>
          <w:lang w:val="en-US"/>
        </w:rPr>
        <w:t>List&lt;Type2&gt;</w:t>
      </w:r>
      <w:r w:rsidRPr="00A95AA7">
        <w:rPr>
          <w:rFonts w:cs="LucidaSans-Typewriter"/>
          <w:szCs w:val="20"/>
          <w:lang w:val="en-US"/>
        </w:rPr>
        <w:t>.</w:t>
      </w:r>
    </w:p>
    <w:p w:rsidR="003A04FD" w:rsidRDefault="003A04FD" w:rsidP="00F9100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1F5CFB">
        <w:rPr>
          <w:rFonts w:cs="Arial"/>
          <w:b/>
          <w:color w:val="E36C0A" w:themeColor="accent6" w:themeShade="BF"/>
          <w:szCs w:val="20"/>
        </w:rPr>
        <w:t>Wildcards</w:t>
      </w:r>
      <w:r>
        <w:rPr>
          <w:rFonts w:cs="Arial"/>
          <w:color w:val="000000"/>
          <w:szCs w:val="20"/>
        </w:rPr>
        <w:t xml:space="preserve"> bieten dagegen </w:t>
      </w:r>
      <w:r w:rsidRPr="001F5CFB">
        <w:rPr>
          <w:rFonts w:cs="Arial"/>
          <w:b/>
          <w:color w:val="E36C0A" w:themeColor="accent6" w:themeShade="BF"/>
          <w:szCs w:val="20"/>
        </w:rPr>
        <w:t>typensichere Kovarianz</w:t>
      </w:r>
      <w:r>
        <w:rPr>
          <w:rFonts w:cs="Arial"/>
          <w:color w:val="000000"/>
          <w:szCs w:val="20"/>
        </w:rPr>
        <w:t>:</w:t>
      </w:r>
    </w:p>
    <w:p w:rsidR="00F9100D" w:rsidRPr="00A95AA7" w:rsidRDefault="00F9100D" w:rsidP="003A04FD">
      <w:pPr>
        <w:autoSpaceDE w:val="0"/>
        <w:autoSpaceDN w:val="0"/>
        <w:adjustRightInd w:val="0"/>
        <w:spacing w:after="0" w:line="240" w:lineRule="auto"/>
        <w:ind w:firstLine="708"/>
        <w:rPr>
          <w:rFonts w:cs="Arial"/>
          <w:color w:val="000000"/>
          <w:szCs w:val="20"/>
          <w:lang w:val="en-US"/>
        </w:rPr>
      </w:pPr>
      <w:r w:rsidRPr="00A95AA7">
        <w:rPr>
          <w:rFonts w:cs="Arial"/>
          <w:color w:val="000000"/>
          <w:szCs w:val="20"/>
          <w:lang w:val="en-US"/>
        </w:rPr>
        <w:t>For any concrete type</w:t>
      </w:r>
      <w:r w:rsidRPr="00A95AA7">
        <w:rPr>
          <w:rStyle w:val="apple-converted-space"/>
          <w:rFonts w:cs="Arial"/>
          <w:color w:val="000000"/>
          <w:szCs w:val="20"/>
          <w:lang w:val="en-US"/>
        </w:rPr>
        <w:t> </w:t>
      </w:r>
      <w:r w:rsidRPr="00A95AA7">
        <w:rPr>
          <w:rFonts w:ascii="Courier New" w:hAnsi="Courier New"/>
          <w:lang w:val="en-US"/>
        </w:rPr>
        <w:t>A</w:t>
      </w:r>
      <w:r w:rsidRPr="00A95AA7">
        <w:rPr>
          <w:rFonts w:cs="Arial"/>
          <w:color w:val="000000"/>
          <w:szCs w:val="20"/>
          <w:lang w:val="en-US"/>
        </w:rPr>
        <w:t>,</w:t>
      </w:r>
      <w:r w:rsidRPr="00A95AA7">
        <w:rPr>
          <w:rStyle w:val="apple-converted-space"/>
          <w:rFonts w:cs="Arial"/>
          <w:color w:val="000000"/>
          <w:szCs w:val="20"/>
          <w:lang w:val="en-US"/>
        </w:rPr>
        <w:t> </w:t>
      </w:r>
      <w:r w:rsidRPr="00A95AA7">
        <w:rPr>
          <w:rFonts w:ascii="Courier New" w:hAnsi="Courier New"/>
          <w:lang w:val="en-US"/>
        </w:rPr>
        <w:t>List&lt;A&gt;</w:t>
      </w:r>
      <w:r w:rsidRPr="00A95AA7">
        <w:rPr>
          <w:rStyle w:val="apple-converted-space"/>
          <w:rFonts w:cs="Arial"/>
          <w:color w:val="000000"/>
          <w:szCs w:val="20"/>
          <w:lang w:val="en-US"/>
        </w:rPr>
        <w:t> </w:t>
      </w:r>
      <w:r w:rsidRPr="00A95AA7">
        <w:rPr>
          <w:rFonts w:cs="Arial"/>
          <w:color w:val="000000"/>
          <w:szCs w:val="20"/>
          <w:lang w:val="en-US"/>
        </w:rPr>
        <w:t>is a subtype of</w:t>
      </w:r>
      <w:r w:rsidRPr="00A95AA7">
        <w:rPr>
          <w:rStyle w:val="apple-converted-space"/>
          <w:rFonts w:cs="Arial"/>
          <w:color w:val="000000"/>
          <w:szCs w:val="20"/>
          <w:lang w:val="en-US"/>
        </w:rPr>
        <w:t> </w:t>
      </w:r>
      <w:r w:rsidRPr="00A95AA7">
        <w:rPr>
          <w:rFonts w:ascii="Courier New" w:hAnsi="Courier New"/>
          <w:lang w:val="en-US"/>
        </w:rPr>
        <w:t>List&lt;?&gt;</w:t>
      </w:r>
      <w:r w:rsidR="00530338" w:rsidRPr="00A95AA7">
        <w:rPr>
          <w:rFonts w:cs="Arial"/>
          <w:color w:val="000000"/>
          <w:szCs w:val="20"/>
          <w:lang w:val="en-US"/>
        </w:rPr>
        <w:t>.</w:t>
      </w:r>
    </w:p>
    <w:p w:rsidR="00CB5AB5" w:rsidRPr="00A95AA7" w:rsidRDefault="00CB5AB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A95AA7">
        <w:rPr>
          <w:lang w:val="en-US"/>
        </w:rPr>
        <w:br w:type="page"/>
      </w:r>
    </w:p>
    <w:p w:rsidR="00FE5E98" w:rsidRPr="00A95AA7" w:rsidRDefault="00FE5E98" w:rsidP="00FE5E98">
      <w:pPr>
        <w:pStyle w:val="berschrift2"/>
        <w:rPr>
          <w:lang w:val="en-US"/>
        </w:rPr>
      </w:pPr>
      <w:proofErr w:type="spellStart"/>
      <w:r w:rsidRPr="00A95AA7">
        <w:rPr>
          <w:lang w:val="en-US"/>
        </w:rPr>
        <w:lastRenderedPageBreak/>
        <w:t>Varargs</w:t>
      </w:r>
      <w:proofErr w:type="spellEnd"/>
      <w:r w:rsidR="000D7D69" w:rsidRPr="00A95AA7">
        <w:rPr>
          <w:lang w:val="en-US"/>
        </w:rPr>
        <w:t xml:space="preserve"> (Java 1.5)</w:t>
      </w:r>
    </w:p>
    <w:p w:rsidR="00806B77" w:rsidRPr="00A95AA7" w:rsidRDefault="00DA30FD" w:rsidP="00806B77">
      <w:pPr>
        <w:rPr>
          <w:lang w:val="en-US"/>
        </w:rPr>
      </w:pPr>
      <w:hyperlink r:id="rId9" w:history="1">
        <w:r w:rsidR="00806B77" w:rsidRPr="00A95AA7">
          <w:rPr>
            <w:rStyle w:val="Hyperlink"/>
            <w:lang w:val="en-US"/>
          </w:rPr>
          <w:t>http://www.straub.as/java/basic/varargs.html</w:t>
        </w:r>
      </w:hyperlink>
    </w:p>
    <w:p w:rsidR="00AD07A6" w:rsidRPr="00A95AA7" w:rsidRDefault="00AD07A6" w:rsidP="00AD07A6">
      <w:pPr>
        <w:pStyle w:val="berschrift3"/>
        <w:rPr>
          <w:lang w:val="en-US"/>
        </w:rPr>
      </w:pPr>
      <w:proofErr w:type="spellStart"/>
      <w:r w:rsidRPr="00A95AA7">
        <w:rPr>
          <w:lang w:val="en-US"/>
        </w:rPr>
        <w:t>Deklaration</w:t>
      </w:r>
      <w:proofErr w:type="spellEnd"/>
    </w:p>
    <w:p w:rsidR="00AD07A6" w:rsidRPr="00A95AA7" w:rsidRDefault="00043208" w:rsidP="00AD07A6">
      <w:pPr>
        <w:rPr>
          <w:rFonts w:ascii="Courier New" w:hAnsi="Courier New" w:cs="Courier New"/>
          <w:lang w:val="en-US"/>
        </w:rPr>
      </w:pPr>
      <w:proofErr w:type="spellStart"/>
      <w:r w:rsidRPr="00A95AA7">
        <w:rPr>
          <w:rFonts w:ascii="Courier New" w:hAnsi="Courier New" w:cs="Courier New"/>
          <w:lang w:val="en-US"/>
        </w:rPr>
        <w:t>Typ</w:t>
      </w:r>
      <w:proofErr w:type="spellEnd"/>
      <w:r w:rsidR="009B2414" w:rsidRPr="00A95AA7">
        <w:rPr>
          <w:rFonts w:ascii="Courier New" w:hAnsi="Courier New" w:cs="Courier New"/>
          <w:lang w:val="en-US"/>
        </w:rPr>
        <w:t xml:space="preserve">... </w:t>
      </w:r>
      <w:proofErr w:type="spellStart"/>
      <w:proofErr w:type="gramStart"/>
      <w:r w:rsidRPr="00A95AA7">
        <w:rPr>
          <w:rFonts w:ascii="Courier New" w:hAnsi="Courier New" w:cs="Courier New"/>
          <w:lang w:val="en-US"/>
        </w:rPr>
        <w:t>varname</w:t>
      </w:r>
      <w:proofErr w:type="spellEnd"/>
      <w:proofErr w:type="gramEnd"/>
    </w:p>
    <w:p w:rsidR="00AD07A6" w:rsidRPr="00A95AA7" w:rsidRDefault="00AD07A6" w:rsidP="00AD07A6">
      <w:pPr>
        <w:pStyle w:val="berschrift3"/>
        <w:rPr>
          <w:lang w:val="en-US"/>
        </w:rPr>
      </w:pPr>
      <w:proofErr w:type="spellStart"/>
      <w:r w:rsidRPr="00A95AA7">
        <w:rPr>
          <w:lang w:val="en-US"/>
        </w:rPr>
        <w:t>Beispiel</w:t>
      </w:r>
      <w:proofErr w:type="spellEnd"/>
    </w:p>
    <w:p w:rsidR="00B7101A" w:rsidRPr="00A95AA7" w:rsidRDefault="006B70AF" w:rsidP="00CB5AB5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A95AA7">
        <w:rPr>
          <w:rFonts w:ascii="Courier New" w:hAnsi="Courier New" w:cs="Courier New"/>
          <w:lang w:val="en-US"/>
        </w:rPr>
        <w:t>public</w:t>
      </w:r>
      <w:proofErr w:type="gramEnd"/>
      <w:r w:rsidRPr="00A95AA7">
        <w:rPr>
          <w:rFonts w:ascii="Courier New" w:hAnsi="Courier New" w:cs="Courier New"/>
          <w:lang w:val="en-US"/>
        </w:rPr>
        <w:t xml:space="preserve"> static void </w:t>
      </w:r>
      <w:proofErr w:type="spellStart"/>
      <w:r w:rsidRPr="00A95AA7">
        <w:rPr>
          <w:rFonts w:ascii="Courier New" w:hAnsi="Courier New" w:cs="Courier New"/>
          <w:lang w:val="en-US"/>
        </w:rPr>
        <w:t>varargs</w:t>
      </w:r>
      <w:proofErr w:type="spellEnd"/>
      <w:r w:rsidRPr="00A95AA7">
        <w:rPr>
          <w:rFonts w:ascii="Courier New" w:hAnsi="Courier New" w:cs="Courier New"/>
          <w:lang w:val="en-US"/>
        </w:rPr>
        <w:t>(Object... x)</w:t>
      </w:r>
      <w:r w:rsidR="00912335" w:rsidRPr="00A95AA7">
        <w:rPr>
          <w:rFonts w:ascii="Courier New" w:hAnsi="Courier New" w:cs="Courier New"/>
          <w:lang w:val="en-US"/>
        </w:rPr>
        <w:t xml:space="preserve"> {</w:t>
      </w:r>
    </w:p>
    <w:p w:rsidR="00B7101A" w:rsidRPr="00A95AA7" w:rsidRDefault="00B7101A" w:rsidP="00CB5AB5">
      <w:pPr>
        <w:spacing w:after="0"/>
        <w:rPr>
          <w:rFonts w:ascii="Courier New" w:hAnsi="Courier New" w:cs="Courier New"/>
          <w:lang w:val="en-US"/>
        </w:rPr>
      </w:pPr>
      <w:r w:rsidRPr="00A95AA7">
        <w:rPr>
          <w:rFonts w:ascii="Courier New" w:hAnsi="Courier New" w:cs="Courier New"/>
          <w:lang w:val="en-US"/>
        </w:rPr>
        <w:t xml:space="preserve">    </w:t>
      </w:r>
      <w:proofErr w:type="gramStart"/>
      <w:r w:rsidRPr="00A95AA7">
        <w:rPr>
          <w:rFonts w:ascii="Courier New" w:hAnsi="Courier New" w:cs="Courier New"/>
          <w:lang w:val="en-US"/>
        </w:rPr>
        <w:t>for</w:t>
      </w:r>
      <w:proofErr w:type="gramEnd"/>
      <w:r w:rsidRPr="00A95AA7">
        <w:rPr>
          <w:rFonts w:ascii="Courier New" w:hAnsi="Courier New" w:cs="Courier New"/>
          <w:lang w:val="en-US"/>
        </w:rPr>
        <w:t xml:space="preserve"> (Object y : x) {/* do something with y */}</w:t>
      </w:r>
    </w:p>
    <w:p w:rsidR="00FE5E98" w:rsidRPr="00A95AA7" w:rsidRDefault="00912335" w:rsidP="00CB5AB5">
      <w:pPr>
        <w:spacing w:after="0"/>
        <w:rPr>
          <w:rFonts w:ascii="Courier New" w:hAnsi="Courier New" w:cs="Courier New"/>
          <w:lang w:val="en-US"/>
        </w:rPr>
      </w:pPr>
      <w:r w:rsidRPr="00A95AA7">
        <w:rPr>
          <w:rFonts w:ascii="Courier New" w:hAnsi="Courier New" w:cs="Courier New"/>
          <w:lang w:val="en-US"/>
        </w:rPr>
        <w:t>}</w:t>
      </w:r>
    </w:p>
    <w:p w:rsidR="005F1795" w:rsidRPr="00A95AA7" w:rsidRDefault="005F1795" w:rsidP="005F1795">
      <w:pPr>
        <w:pStyle w:val="berschrift3"/>
        <w:rPr>
          <w:rFonts w:ascii="Courier New" w:eastAsiaTheme="minorHAnsi" w:hAnsi="Courier New" w:cs="Courier New"/>
          <w:b w:val="0"/>
          <w:bCs w:val="0"/>
          <w:color w:val="auto"/>
          <w:lang w:val="en-US"/>
        </w:rPr>
      </w:pPr>
      <w:proofErr w:type="gramStart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public</w:t>
      </w:r>
      <w:proofErr w:type="gramEnd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 xml:space="preserve"> static void main(String[] </w:t>
      </w:r>
      <w:proofErr w:type="spellStart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args</w:t>
      </w:r>
      <w:proofErr w:type="spellEnd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) {</w:t>
      </w:r>
    </w:p>
    <w:p w:rsidR="005F1795" w:rsidRPr="00A95AA7" w:rsidRDefault="005F1795" w:rsidP="005F1795">
      <w:pPr>
        <w:pStyle w:val="berschrift3"/>
        <w:spacing w:before="0"/>
        <w:rPr>
          <w:rFonts w:ascii="Courier New" w:eastAsiaTheme="minorHAnsi" w:hAnsi="Courier New" w:cs="Courier New"/>
          <w:b w:val="0"/>
          <w:bCs w:val="0"/>
          <w:color w:val="auto"/>
          <w:lang w:val="en-US"/>
        </w:rPr>
      </w:pPr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 xml:space="preserve">    </w:t>
      </w:r>
      <w:proofErr w:type="spellStart"/>
      <w:proofErr w:type="gramStart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varargs</w:t>
      </w:r>
      <w:proofErr w:type="spellEnd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(</w:t>
      </w:r>
      <w:proofErr w:type="gramEnd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a, b, c, d);</w:t>
      </w:r>
    </w:p>
    <w:p w:rsidR="005F1795" w:rsidRPr="005F1795" w:rsidRDefault="005F1795" w:rsidP="005F1795">
      <w:pPr>
        <w:pStyle w:val="berschrift3"/>
        <w:spacing w:before="0"/>
        <w:rPr>
          <w:rFonts w:ascii="Courier New" w:eastAsiaTheme="minorHAnsi" w:hAnsi="Courier New" w:cs="Courier New"/>
          <w:b w:val="0"/>
          <w:bCs w:val="0"/>
          <w:color w:val="auto"/>
        </w:rPr>
      </w:pPr>
      <w:r w:rsidRPr="005F1795">
        <w:rPr>
          <w:rFonts w:ascii="Courier New" w:eastAsiaTheme="minorHAnsi" w:hAnsi="Courier New" w:cs="Courier New"/>
          <w:b w:val="0"/>
          <w:bCs w:val="0"/>
          <w:color w:val="auto"/>
        </w:rPr>
        <w:t>}</w:t>
      </w:r>
    </w:p>
    <w:p w:rsidR="00045B25" w:rsidRDefault="00045B25" w:rsidP="005F1795">
      <w:pPr>
        <w:pStyle w:val="berschrift3"/>
        <w:spacing w:before="0"/>
      </w:pPr>
      <w:r>
        <w:t>Behandlung durch den Compiler</w:t>
      </w:r>
    </w:p>
    <w:p w:rsidR="00045B25" w:rsidRDefault="005F1795" w:rsidP="00045B25">
      <w:pPr>
        <w:rPr>
          <w:rFonts w:ascii="Courier New" w:hAnsi="Courier New" w:cs="Courier New"/>
        </w:rPr>
      </w:pPr>
      <w:r>
        <w:t xml:space="preserve">Im Hintergrund </w:t>
      </w:r>
      <w:r w:rsidR="00232FA9">
        <w:t xml:space="preserve">der Funktion </w:t>
      </w:r>
      <w:r>
        <w:t xml:space="preserve">wird </w:t>
      </w:r>
      <w:r w:rsidR="0009141F">
        <w:t xml:space="preserve">ein Array verwendet: </w:t>
      </w:r>
      <w:proofErr w:type="spellStart"/>
      <w:r w:rsidR="0009141F" w:rsidRPr="0009141F">
        <w:rPr>
          <w:rFonts w:ascii="Courier New" w:hAnsi="Courier New" w:cs="Courier New"/>
        </w:rPr>
        <w:t>Object</w:t>
      </w:r>
      <w:proofErr w:type="spellEnd"/>
      <w:r w:rsidR="0009141F" w:rsidRPr="0009141F">
        <w:rPr>
          <w:rFonts w:ascii="Courier New" w:hAnsi="Courier New" w:cs="Courier New"/>
        </w:rPr>
        <w:t>[] x</w:t>
      </w:r>
    </w:p>
    <w:p w:rsidR="0009141F" w:rsidRDefault="0009141F" w:rsidP="00045B25">
      <w:pPr>
        <w:rPr>
          <w:rFonts w:ascii="Courier New" w:hAnsi="Courier New" w:cs="Courier New"/>
        </w:rPr>
      </w:pPr>
      <w:r w:rsidRPr="0009141F">
        <w:rPr>
          <w:rFonts w:cs="Courier New"/>
        </w:rPr>
        <w:t>Den Aufruf übersetzt der Compiler zum anonymen Array: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</w:t>
      </w:r>
      <w:proofErr w:type="spellEnd"/>
      <w:r>
        <w:rPr>
          <w:rFonts w:ascii="Courier New" w:hAnsi="Courier New" w:cs="Courier New"/>
        </w:rPr>
        <w:t>[] {a, b, c, d}</w:t>
      </w:r>
    </w:p>
    <w:p w:rsidR="0040346D" w:rsidRPr="0040346D" w:rsidRDefault="0040346D" w:rsidP="00172AAD">
      <w:pPr>
        <w:pStyle w:val="berschrift3"/>
        <w:rPr>
          <w:rFonts w:asciiTheme="minorHAnsi" w:eastAsiaTheme="minorHAnsi" w:hAnsiTheme="minorHAnsi" w:cs="Courier New"/>
          <w:b w:val="0"/>
          <w:bCs w:val="0"/>
          <w:color w:val="auto"/>
        </w:rPr>
      </w:pPr>
      <w:r w:rsidRPr="0040346D">
        <w:rPr>
          <w:rFonts w:asciiTheme="minorHAnsi" w:eastAsiaTheme="minorHAnsi" w:hAnsiTheme="minorHAnsi" w:cs="Courier New"/>
          <w:b w:val="0"/>
          <w:bCs w:val="0"/>
          <w:color w:val="auto"/>
        </w:rPr>
        <w:t xml:space="preserve">Die folgenden beiden Funktionen können nicht in einem </w:t>
      </w:r>
      <w:proofErr w:type="spellStart"/>
      <w:r w:rsidRPr="0040346D">
        <w:rPr>
          <w:rFonts w:asciiTheme="minorHAnsi" w:eastAsiaTheme="minorHAnsi" w:hAnsiTheme="minorHAnsi" w:cs="Courier New"/>
          <w:b w:val="0"/>
          <w:bCs w:val="0"/>
          <w:color w:val="auto"/>
        </w:rPr>
        <w:t>Scope</w:t>
      </w:r>
      <w:proofErr w:type="spellEnd"/>
      <w:r w:rsidRPr="0040346D">
        <w:rPr>
          <w:rFonts w:asciiTheme="minorHAnsi" w:eastAsiaTheme="minorHAnsi" w:hAnsiTheme="minorHAnsi" w:cs="Courier New"/>
          <w:b w:val="0"/>
          <w:bCs w:val="0"/>
          <w:color w:val="auto"/>
        </w:rPr>
        <w:t xml:space="preserve"> existieren:</w:t>
      </w:r>
    </w:p>
    <w:p w:rsidR="00172AAD" w:rsidRPr="00A95AA7" w:rsidRDefault="00172AAD" w:rsidP="0040346D">
      <w:pPr>
        <w:pStyle w:val="berschrift3"/>
        <w:spacing w:before="0"/>
        <w:ind w:firstLine="708"/>
        <w:rPr>
          <w:rFonts w:ascii="Courier New" w:eastAsiaTheme="minorHAnsi" w:hAnsi="Courier New" w:cs="Courier New"/>
          <w:b w:val="0"/>
          <w:bCs w:val="0"/>
          <w:color w:val="auto"/>
          <w:lang w:val="en-US"/>
        </w:rPr>
      </w:pPr>
      <w:proofErr w:type="gramStart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public</w:t>
      </w:r>
      <w:proofErr w:type="gramEnd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 xml:space="preserve"> static void </w:t>
      </w:r>
      <w:proofErr w:type="spellStart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varargs</w:t>
      </w:r>
      <w:proofErr w:type="spellEnd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(</w:t>
      </w:r>
      <w:proofErr w:type="spellStart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int</w:t>
      </w:r>
      <w:proofErr w:type="spellEnd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... x)</w:t>
      </w:r>
    </w:p>
    <w:p w:rsidR="00172AAD" w:rsidRPr="00A95AA7" w:rsidRDefault="00172AAD" w:rsidP="0040346D">
      <w:pPr>
        <w:pStyle w:val="berschrift3"/>
        <w:spacing w:before="0"/>
        <w:ind w:firstLine="708"/>
        <w:rPr>
          <w:rFonts w:ascii="Courier New" w:eastAsiaTheme="minorHAnsi" w:hAnsi="Courier New" w:cs="Courier New"/>
          <w:b w:val="0"/>
          <w:bCs w:val="0"/>
          <w:color w:val="auto"/>
          <w:lang w:val="en-US"/>
        </w:rPr>
      </w:pPr>
      <w:proofErr w:type="gramStart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public</w:t>
      </w:r>
      <w:proofErr w:type="gramEnd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 xml:space="preserve"> static void </w:t>
      </w:r>
      <w:proofErr w:type="spellStart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varargs</w:t>
      </w:r>
      <w:proofErr w:type="spellEnd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(</w:t>
      </w:r>
      <w:proofErr w:type="spellStart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int</w:t>
      </w:r>
      <w:proofErr w:type="spellEnd"/>
      <w:r w:rsidRPr="00A95AA7">
        <w:rPr>
          <w:rFonts w:ascii="Courier New" w:eastAsiaTheme="minorHAnsi" w:hAnsi="Courier New" w:cs="Courier New"/>
          <w:b w:val="0"/>
          <w:bCs w:val="0"/>
          <w:color w:val="auto"/>
          <w:lang w:val="en-US"/>
        </w:rPr>
        <w:t>[] x)</w:t>
      </w:r>
    </w:p>
    <w:p w:rsidR="005C2EBC" w:rsidRDefault="003210A5" w:rsidP="00F82AFF">
      <w:pPr>
        <w:pStyle w:val="berschrift3"/>
      </w:pPr>
      <w:r>
        <w:t>Regeln</w:t>
      </w:r>
    </w:p>
    <w:p w:rsidR="003210A5" w:rsidRPr="00F82AFF" w:rsidRDefault="003210A5" w:rsidP="00F82AFF">
      <w:pPr>
        <w:pStyle w:val="Listenabsatz"/>
        <w:numPr>
          <w:ilvl w:val="0"/>
          <w:numId w:val="4"/>
        </w:numPr>
        <w:rPr>
          <w:rFonts w:cs="Courier New"/>
        </w:rPr>
      </w:pPr>
      <w:r w:rsidRPr="00F82AFF">
        <w:rPr>
          <w:rFonts w:cs="Courier New"/>
        </w:rPr>
        <w:t xml:space="preserve">Der Typ einer </w:t>
      </w:r>
      <w:proofErr w:type="spellStart"/>
      <w:r w:rsidRPr="00F82AFF">
        <w:rPr>
          <w:rFonts w:cs="Courier New"/>
        </w:rPr>
        <w:t>Vararg</w:t>
      </w:r>
      <w:proofErr w:type="spellEnd"/>
      <w:r w:rsidR="00285963">
        <w:rPr>
          <w:rFonts w:cs="Courier New"/>
        </w:rPr>
        <w:t>-D</w:t>
      </w:r>
      <w:r w:rsidRPr="00F82AFF">
        <w:rPr>
          <w:rFonts w:cs="Courier New"/>
        </w:rPr>
        <w:t>eklaration ist beliebig</w:t>
      </w:r>
    </w:p>
    <w:p w:rsidR="003210A5" w:rsidRPr="00F82AFF" w:rsidRDefault="003210A5" w:rsidP="00F82AFF">
      <w:pPr>
        <w:pStyle w:val="Listenabsatz"/>
        <w:numPr>
          <w:ilvl w:val="0"/>
          <w:numId w:val="4"/>
        </w:numPr>
        <w:rPr>
          <w:rFonts w:cs="Courier New"/>
        </w:rPr>
      </w:pPr>
      <w:r w:rsidRPr="00F82AFF">
        <w:rPr>
          <w:rFonts w:cs="Courier New"/>
        </w:rPr>
        <w:t>Die Parameterliste einer Methode kann weitere Parameter beliebigen Typs enthalten</w:t>
      </w:r>
      <w:proofErr w:type="gramStart"/>
      <w:r w:rsidRPr="00F82AFF">
        <w:rPr>
          <w:rFonts w:cs="Courier New"/>
        </w:rPr>
        <w:t>,</w:t>
      </w:r>
      <w:proofErr w:type="gramEnd"/>
      <w:r w:rsidRPr="00F82AFF">
        <w:rPr>
          <w:rFonts w:cs="Courier New"/>
        </w:rPr>
        <w:br/>
        <w:t xml:space="preserve">jedoch </w:t>
      </w:r>
      <w:proofErr w:type="spellStart"/>
      <w:r w:rsidRPr="00F82AFF">
        <w:rPr>
          <w:rFonts w:cs="Courier New"/>
        </w:rPr>
        <w:t>muß</w:t>
      </w:r>
      <w:proofErr w:type="spellEnd"/>
      <w:r w:rsidRPr="00F82AFF">
        <w:rPr>
          <w:rFonts w:cs="Courier New"/>
        </w:rPr>
        <w:t xml:space="preserve"> die </w:t>
      </w:r>
      <w:proofErr w:type="spellStart"/>
      <w:r w:rsidRPr="00F82AFF">
        <w:rPr>
          <w:rFonts w:cs="Courier New"/>
        </w:rPr>
        <w:t>Vararg</w:t>
      </w:r>
      <w:proofErr w:type="spellEnd"/>
      <w:r w:rsidRPr="00F82AFF">
        <w:rPr>
          <w:rFonts w:cs="Courier New"/>
        </w:rPr>
        <w:t>-Deklaration immer am Ende der Parameterliste stehen.</w:t>
      </w:r>
    </w:p>
    <w:p w:rsidR="003210A5" w:rsidRPr="00F82AFF" w:rsidRDefault="003210A5" w:rsidP="00F82AFF">
      <w:pPr>
        <w:pStyle w:val="Listenabsatz"/>
        <w:numPr>
          <w:ilvl w:val="0"/>
          <w:numId w:val="4"/>
        </w:numPr>
        <w:rPr>
          <w:rFonts w:cs="Courier New"/>
        </w:rPr>
      </w:pPr>
      <w:r w:rsidRPr="00F82AFF">
        <w:rPr>
          <w:rFonts w:cs="Courier New"/>
        </w:rPr>
        <w:t xml:space="preserve">Es kann nur eine </w:t>
      </w:r>
      <w:proofErr w:type="spellStart"/>
      <w:r w:rsidRPr="00F82AFF">
        <w:rPr>
          <w:rFonts w:cs="Courier New"/>
        </w:rPr>
        <w:t>Varargdeklaration</w:t>
      </w:r>
      <w:proofErr w:type="spellEnd"/>
      <w:r w:rsidRPr="00F82AFF">
        <w:rPr>
          <w:rFonts w:cs="Courier New"/>
        </w:rPr>
        <w:t xml:space="preserve"> geben</w:t>
      </w:r>
    </w:p>
    <w:p w:rsidR="003210A5" w:rsidRDefault="000A2468" w:rsidP="00A95AA7">
      <w:pPr>
        <w:pStyle w:val="berschrift1"/>
      </w:pPr>
      <w:proofErr w:type="spellStart"/>
      <w:r>
        <w:t>JavaFX</w:t>
      </w:r>
      <w:proofErr w:type="spellEnd"/>
    </w:p>
    <w:p w:rsidR="003A2FFA" w:rsidRDefault="003A2FFA" w:rsidP="003A2FFA">
      <w:r>
        <w:t xml:space="preserve">Seit Java 8 ist </w:t>
      </w:r>
      <w:proofErr w:type="spellStart"/>
      <w:r>
        <w:t>JavaFX</w:t>
      </w:r>
      <w:proofErr w:type="spellEnd"/>
      <w:r>
        <w:t xml:space="preserve"> 8 direkt eingebettet.</w:t>
      </w:r>
    </w:p>
    <w:p w:rsidR="003A2FFA" w:rsidRPr="003A2FFA" w:rsidRDefault="003A2FFA" w:rsidP="003A2FFA">
      <w:pPr>
        <w:pStyle w:val="berschrift2"/>
      </w:pPr>
      <w:r>
        <w:t>Einrichtung</w:t>
      </w:r>
    </w:p>
    <w:p w:rsidR="00A95AA7" w:rsidRDefault="00A95AA7" w:rsidP="003A2FFA">
      <w:pPr>
        <w:pStyle w:val="Listenabsatz"/>
        <w:numPr>
          <w:ilvl w:val="0"/>
          <w:numId w:val="5"/>
        </w:numPr>
      </w:pPr>
      <w:r>
        <w:t xml:space="preserve">Scene </w:t>
      </w:r>
      <w:proofErr w:type="spellStart"/>
      <w:r>
        <w:t>Builder</w:t>
      </w:r>
      <w:proofErr w:type="spellEnd"/>
      <w:r>
        <w:t xml:space="preserve"> von </w:t>
      </w:r>
      <w:proofErr w:type="spellStart"/>
      <w:r>
        <w:t>Gluon</w:t>
      </w:r>
      <w:proofErr w:type="spellEnd"/>
      <w:r>
        <w:t xml:space="preserve"> installieren: </w:t>
      </w:r>
      <w:hyperlink r:id="rId10" w:anchor="download" w:history="1">
        <w:r w:rsidRPr="00287C1B">
          <w:rPr>
            <w:rStyle w:val="Hyperlink"/>
          </w:rPr>
          <w:t>http://gluonhq.com/open-source/scene-builder/#download</w:t>
        </w:r>
      </w:hyperlink>
      <w:r w:rsidR="00765A28">
        <w:t xml:space="preserve"> (Oracle entwickelt nicht mehr weiter)</w:t>
      </w:r>
    </w:p>
    <w:p w:rsidR="00A95AA7" w:rsidRDefault="00A95AA7" w:rsidP="003A2FFA">
      <w:pPr>
        <w:pStyle w:val="Listenabsatz"/>
        <w:numPr>
          <w:ilvl w:val="0"/>
          <w:numId w:val="5"/>
        </w:numPr>
      </w:pP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e(</w:t>
      </w:r>
      <w:proofErr w:type="spellStart"/>
      <w:r>
        <w:t>fx</w:t>
      </w:r>
      <w:proofErr w:type="spellEnd"/>
      <w:r>
        <w:t>)</w:t>
      </w:r>
      <w:proofErr w:type="spellStart"/>
      <w:r>
        <w:t>clipse</w:t>
      </w:r>
      <w:proofErr w:type="spellEnd"/>
      <w:r>
        <w:t xml:space="preserve"> installieren</w:t>
      </w:r>
    </w:p>
    <w:p w:rsidR="009244A3" w:rsidRPr="003A2FFA" w:rsidRDefault="009244A3" w:rsidP="003A2FFA">
      <w:pPr>
        <w:pStyle w:val="Listenabsatz"/>
        <w:numPr>
          <w:ilvl w:val="0"/>
          <w:numId w:val="5"/>
        </w:numPr>
        <w:rPr>
          <w:lang w:val="en-US"/>
        </w:rPr>
      </w:pPr>
      <w:r w:rsidRPr="003A2FFA">
        <w:rPr>
          <w:lang w:val="en-US"/>
        </w:rPr>
        <w:t xml:space="preserve">Preferences &gt; </w:t>
      </w:r>
      <w:proofErr w:type="spellStart"/>
      <w:r w:rsidRPr="003A2FFA">
        <w:rPr>
          <w:lang w:val="en-US"/>
        </w:rPr>
        <w:t>JavaFX</w:t>
      </w:r>
      <w:proofErr w:type="spellEnd"/>
      <w:r w:rsidRPr="003A2FFA">
        <w:rPr>
          <w:lang w:val="en-US"/>
        </w:rPr>
        <w:t xml:space="preserve"> &gt; </w:t>
      </w:r>
      <w:proofErr w:type="spellStart"/>
      <w:r w:rsidRPr="003A2FFA">
        <w:rPr>
          <w:lang w:val="en-US"/>
        </w:rPr>
        <w:t>Scenebuilder</w:t>
      </w:r>
      <w:proofErr w:type="spellEnd"/>
      <w:r w:rsidRPr="003A2FFA">
        <w:rPr>
          <w:lang w:val="en-US"/>
        </w:rPr>
        <w:t xml:space="preserve"> executable </w:t>
      </w:r>
      <w:proofErr w:type="spellStart"/>
      <w:r w:rsidRPr="003A2FFA">
        <w:rPr>
          <w:lang w:val="en-US"/>
        </w:rPr>
        <w:t>setzen</w:t>
      </w:r>
      <w:proofErr w:type="spellEnd"/>
    </w:p>
    <w:p w:rsidR="009E4795" w:rsidRDefault="0050310E" w:rsidP="00364CAD">
      <w:pPr>
        <w:pStyle w:val="berschrift2"/>
        <w:rPr>
          <w:lang w:val="en-US"/>
        </w:rPr>
      </w:pPr>
      <w:r w:rsidRPr="009E4795">
        <w:rPr>
          <w:lang w:val="en-US"/>
        </w:rPr>
        <w:t>First Steps</w:t>
      </w:r>
    </w:p>
    <w:p w:rsidR="00844B18" w:rsidRDefault="00DA30FD" w:rsidP="009E4795">
      <w:pPr>
        <w:pStyle w:val="Listenabsatz"/>
        <w:numPr>
          <w:ilvl w:val="0"/>
          <w:numId w:val="5"/>
        </w:numPr>
      </w:pPr>
      <w:hyperlink r:id="rId11" w:history="1">
        <w:r w:rsidR="00844B18" w:rsidRPr="009E4795">
          <w:rPr>
            <w:rStyle w:val="Hyperlink"/>
          </w:rPr>
          <w:t>https://docs.oracle.com/javafx/scenebuilder/1/use_java_ides/sb-with-eclipse.htm</w:t>
        </w:r>
      </w:hyperlink>
    </w:p>
    <w:p w:rsidR="009E4795" w:rsidRDefault="009E4795" w:rsidP="009E4795">
      <w:pPr>
        <w:pStyle w:val="Listenabsatz"/>
        <w:numPr>
          <w:ilvl w:val="0"/>
          <w:numId w:val="5"/>
        </w:numPr>
      </w:pPr>
      <w:hyperlink r:id="rId12" w:history="1">
        <w:r w:rsidRPr="00994289">
          <w:rPr>
            <w:rStyle w:val="Hyperlink"/>
          </w:rPr>
          <w:t>http://code.makery.ch/blog/javafx-8-event-handling-examples/</w:t>
        </w:r>
      </w:hyperlink>
    </w:p>
    <w:p w:rsidR="00844B18" w:rsidRPr="009E4795" w:rsidRDefault="00844B18" w:rsidP="00A95AA7"/>
    <w:sectPr w:rsidR="00844B18" w:rsidRPr="009E4795" w:rsidSect="00C02E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-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20CE1"/>
    <w:multiLevelType w:val="hybridMultilevel"/>
    <w:tmpl w:val="F82447AA"/>
    <w:lvl w:ilvl="0" w:tplc="27C663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633DB"/>
    <w:multiLevelType w:val="hybridMultilevel"/>
    <w:tmpl w:val="3D7AE9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2555A"/>
    <w:multiLevelType w:val="hybridMultilevel"/>
    <w:tmpl w:val="E6E6C8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0767F"/>
    <w:multiLevelType w:val="hybridMultilevel"/>
    <w:tmpl w:val="5E848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A23BE4"/>
    <w:multiLevelType w:val="multilevel"/>
    <w:tmpl w:val="99E4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160A18"/>
    <w:rsid w:val="00004CBF"/>
    <w:rsid w:val="00024AD9"/>
    <w:rsid w:val="00043208"/>
    <w:rsid w:val="00045B25"/>
    <w:rsid w:val="00060732"/>
    <w:rsid w:val="00075506"/>
    <w:rsid w:val="0008425C"/>
    <w:rsid w:val="0009141F"/>
    <w:rsid w:val="000A2468"/>
    <w:rsid w:val="000A4068"/>
    <w:rsid w:val="000B53A5"/>
    <w:rsid w:val="000B5539"/>
    <w:rsid w:val="000D7D69"/>
    <w:rsid w:val="000F1F20"/>
    <w:rsid w:val="000F58DD"/>
    <w:rsid w:val="001110BC"/>
    <w:rsid w:val="0012139B"/>
    <w:rsid w:val="001256DD"/>
    <w:rsid w:val="00160A18"/>
    <w:rsid w:val="00172AAD"/>
    <w:rsid w:val="00176ABA"/>
    <w:rsid w:val="001B7616"/>
    <w:rsid w:val="001C70A8"/>
    <w:rsid w:val="001F5CFB"/>
    <w:rsid w:val="00232FA9"/>
    <w:rsid w:val="00244C9D"/>
    <w:rsid w:val="00252228"/>
    <w:rsid w:val="00285963"/>
    <w:rsid w:val="00296B58"/>
    <w:rsid w:val="002A2116"/>
    <w:rsid w:val="002B762E"/>
    <w:rsid w:val="002B78FD"/>
    <w:rsid w:val="002D4113"/>
    <w:rsid w:val="002E1C8C"/>
    <w:rsid w:val="003016F3"/>
    <w:rsid w:val="0030470B"/>
    <w:rsid w:val="003210A5"/>
    <w:rsid w:val="0033094F"/>
    <w:rsid w:val="0033245A"/>
    <w:rsid w:val="00333B30"/>
    <w:rsid w:val="00364CAD"/>
    <w:rsid w:val="00367A88"/>
    <w:rsid w:val="00376912"/>
    <w:rsid w:val="003A04FD"/>
    <w:rsid w:val="003A2234"/>
    <w:rsid w:val="003A22F3"/>
    <w:rsid w:val="003A2FFA"/>
    <w:rsid w:val="003A76CD"/>
    <w:rsid w:val="003C056B"/>
    <w:rsid w:val="003C6DB1"/>
    <w:rsid w:val="0040346D"/>
    <w:rsid w:val="0041415D"/>
    <w:rsid w:val="00416A50"/>
    <w:rsid w:val="0042352F"/>
    <w:rsid w:val="00430C92"/>
    <w:rsid w:val="00483908"/>
    <w:rsid w:val="00491EC6"/>
    <w:rsid w:val="004B0FCD"/>
    <w:rsid w:val="004B6938"/>
    <w:rsid w:val="004D0BD4"/>
    <w:rsid w:val="004E126F"/>
    <w:rsid w:val="0050310E"/>
    <w:rsid w:val="005041AF"/>
    <w:rsid w:val="00511133"/>
    <w:rsid w:val="00516A88"/>
    <w:rsid w:val="00530338"/>
    <w:rsid w:val="0054434E"/>
    <w:rsid w:val="00552C2E"/>
    <w:rsid w:val="005564BA"/>
    <w:rsid w:val="00562E2C"/>
    <w:rsid w:val="00592827"/>
    <w:rsid w:val="005B1249"/>
    <w:rsid w:val="005C06A2"/>
    <w:rsid w:val="005C2EBC"/>
    <w:rsid w:val="005F1795"/>
    <w:rsid w:val="005F78C4"/>
    <w:rsid w:val="00610B61"/>
    <w:rsid w:val="0061238A"/>
    <w:rsid w:val="006234FA"/>
    <w:rsid w:val="00654542"/>
    <w:rsid w:val="00666490"/>
    <w:rsid w:val="006860EF"/>
    <w:rsid w:val="00686BA2"/>
    <w:rsid w:val="00693469"/>
    <w:rsid w:val="006B61E4"/>
    <w:rsid w:val="006B70AF"/>
    <w:rsid w:val="006D75AD"/>
    <w:rsid w:val="006E1403"/>
    <w:rsid w:val="00765A28"/>
    <w:rsid w:val="00765E14"/>
    <w:rsid w:val="007967AE"/>
    <w:rsid w:val="007A25B5"/>
    <w:rsid w:val="007E0F2D"/>
    <w:rsid w:val="00806B77"/>
    <w:rsid w:val="00813445"/>
    <w:rsid w:val="00821443"/>
    <w:rsid w:val="00824C56"/>
    <w:rsid w:val="00844B18"/>
    <w:rsid w:val="00864C68"/>
    <w:rsid w:val="00883930"/>
    <w:rsid w:val="008847DF"/>
    <w:rsid w:val="008A011E"/>
    <w:rsid w:val="008B6BC2"/>
    <w:rsid w:val="00912335"/>
    <w:rsid w:val="00915D87"/>
    <w:rsid w:val="009163E3"/>
    <w:rsid w:val="009244A3"/>
    <w:rsid w:val="00942FE1"/>
    <w:rsid w:val="00960970"/>
    <w:rsid w:val="00960C20"/>
    <w:rsid w:val="00987871"/>
    <w:rsid w:val="009A66CC"/>
    <w:rsid w:val="009A76DD"/>
    <w:rsid w:val="009B2414"/>
    <w:rsid w:val="009D10FE"/>
    <w:rsid w:val="009E0B16"/>
    <w:rsid w:val="009E3D3E"/>
    <w:rsid w:val="009E4795"/>
    <w:rsid w:val="00A0546F"/>
    <w:rsid w:val="00A21CB0"/>
    <w:rsid w:val="00A372AE"/>
    <w:rsid w:val="00A46CB4"/>
    <w:rsid w:val="00A508A1"/>
    <w:rsid w:val="00A70D41"/>
    <w:rsid w:val="00A8463A"/>
    <w:rsid w:val="00A95AA7"/>
    <w:rsid w:val="00AB4FE6"/>
    <w:rsid w:val="00AC356E"/>
    <w:rsid w:val="00AD07A6"/>
    <w:rsid w:val="00B06542"/>
    <w:rsid w:val="00B072EB"/>
    <w:rsid w:val="00B3085D"/>
    <w:rsid w:val="00B5768A"/>
    <w:rsid w:val="00B67110"/>
    <w:rsid w:val="00B70351"/>
    <w:rsid w:val="00B70DD5"/>
    <w:rsid w:val="00B70FD2"/>
    <w:rsid w:val="00B7101A"/>
    <w:rsid w:val="00B903A0"/>
    <w:rsid w:val="00B92CE1"/>
    <w:rsid w:val="00BB27A7"/>
    <w:rsid w:val="00BD47A1"/>
    <w:rsid w:val="00C00BD0"/>
    <w:rsid w:val="00C02EF7"/>
    <w:rsid w:val="00C1341D"/>
    <w:rsid w:val="00C50CD7"/>
    <w:rsid w:val="00C50CF9"/>
    <w:rsid w:val="00C73F1C"/>
    <w:rsid w:val="00C82CAD"/>
    <w:rsid w:val="00C91C86"/>
    <w:rsid w:val="00CB1252"/>
    <w:rsid w:val="00CB5AB5"/>
    <w:rsid w:val="00CB639A"/>
    <w:rsid w:val="00CE5229"/>
    <w:rsid w:val="00D44858"/>
    <w:rsid w:val="00D46960"/>
    <w:rsid w:val="00D724EB"/>
    <w:rsid w:val="00D77703"/>
    <w:rsid w:val="00D867A7"/>
    <w:rsid w:val="00D92D30"/>
    <w:rsid w:val="00DA30FD"/>
    <w:rsid w:val="00DA4654"/>
    <w:rsid w:val="00DB2469"/>
    <w:rsid w:val="00DC6835"/>
    <w:rsid w:val="00DD40F6"/>
    <w:rsid w:val="00DE1A28"/>
    <w:rsid w:val="00DF288B"/>
    <w:rsid w:val="00DF6809"/>
    <w:rsid w:val="00E0315C"/>
    <w:rsid w:val="00E07E04"/>
    <w:rsid w:val="00E20A43"/>
    <w:rsid w:val="00E279E6"/>
    <w:rsid w:val="00E321FC"/>
    <w:rsid w:val="00E4534D"/>
    <w:rsid w:val="00E769B9"/>
    <w:rsid w:val="00E828B3"/>
    <w:rsid w:val="00EB36E7"/>
    <w:rsid w:val="00EC7DDB"/>
    <w:rsid w:val="00F11DDD"/>
    <w:rsid w:val="00F14541"/>
    <w:rsid w:val="00F16FD7"/>
    <w:rsid w:val="00F33C09"/>
    <w:rsid w:val="00F3569B"/>
    <w:rsid w:val="00F55063"/>
    <w:rsid w:val="00F61AF6"/>
    <w:rsid w:val="00F64EC8"/>
    <w:rsid w:val="00F82AFF"/>
    <w:rsid w:val="00F9100D"/>
    <w:rsid w:val="00F91F85"/>
    <w:rsid w:val="00FA4661"/>
    <w:rsid w:val="00FB4B6C"/>
    <w:rsid w:val="00FC7E3A"/>
    <w:rsid w:val="00FE5E98"/>
    <w:rsid w:val="00FF6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2EF7"/>
  </w:style>
  <w:style w:type="paragraph" w:styleId="berschrift1">
    <w:name w:val="heading 1"/>
    <w:basedOn w:val="Standard"/>
    <w:next w:val="Standard"/>
    <w:link w:val="berschrift1Zchn"/>
    <w:uiPriority w:val="9"/>
    <w:qFormat/>
    <w:rsid w:val="00160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66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07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0A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6097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F66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A4068"/>
    <w:rPr>
      <w:color w:val="0000FF" w:themeColor="hyperlink"/>
      <w:u w:val="single"/>
    </w:rPr>
  </w:style>
  <w:style w:type="table" w:styleId="Tabellengitternetz">
    <w:name w:val="Table Grid"/>
    <w:basedOn w:val="NormaleTabelle"/>
    <w:uiPriority w:val="59"/>
    <w:rsid w:val="003A7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6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69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F9100D"/>
  </w:style>
  <w:style w:type="character" w:styleId="HTMLSchreibmaschine">
    <w:name w:val="HTML Typewriter"/>
    <w:basedOn w:val="Absatz-Standardschriftart"/>
    <w:uiPriority w:val="99"/>
    <w:semiHidden/>
    <w:unhideWhenUsed/>
    <w:rsid w:val="00F9100D"/>
    <w:rPr>
      <w:rFonts w:ascii="Courier New" w:eastAsia="Times New Roman" w:hAnsi="Courier New" w:cs="Courier New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07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72AAD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rand">
    <w:name w:val="rand"/>
    <w:basedOn w:val="Standard"/>
    <w:rsid w:val="0017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generics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ode.makery.ch/blog/javafx-8-event-handling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oftware_design_pattern" TargetMode="External"/><Relationship Id="rId11" Type="http://schemas.openxmlformats.org/officeDocument/2006/relationships/hyperlink" Target="https://docs.oracle.com/javafx/scenebuilder/1/use_java_ides/sb-with-eclipse.htm" TargetMode="External"/><Relationship Id="rId5" Type="http://schemas.openxmlformats.org/officeDocument/2006/relationships/hyperlink" Target="http://en.wikipedia.org/wiki/Design_Patterns" TargetMode="External"/><Relationship Id="rId10" Type="http://schemas.openxmlformats.org/officeDocument/2006/relationships/hyperlink" Target="http://gluonhq.com/open-source/scene-buil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raub.as/java/basic/vararg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1020</Words>
  <Characters>6429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202</cp:revision>
  <dcterms:created xsi:type="dcterms:W3CDTF">2015-03-13T15:35:00Z</dcterms:created>
  <dcterms:modified xsi:type="dcterms:W3CDTF">2016-05-08T20:21:00Z</dcterms:modified>
</cp:coreProperties>
</file>